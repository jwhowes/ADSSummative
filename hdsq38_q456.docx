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E2FBE" w14:textId="4DCA4826" w:rsidR="002A5700" w:rsidRDefault="00786DCA" w:rsidP="00BD6583">
      <w:pPr>
        <w:pStyle w:val="Heading1"/>
        <w:spacing w:before="0"/>
        <w:rPr>
          <w:lang w:val="en-US"/>
        </w:rPr>
      </w:pPr>
      <w:r>
        <w:rPr>
          <w:lang w:val="en-US"/>
        </w:rPr>
        <w:t xml:space="preserve">Question </w:t>
      </w:r>
      <w:r w:rsidR="00F526BB">
        <w:rPr>
          <w:lang w:val="en-US"/>
        </w:rPr>
        <w:t>4</w:t>
      </w:r>
    </w:p>
    <w:p w14:paraId="643ECBC5" w14:textId="3ABB871D" w:rsidR="00170B2F" w:rsidRDefault="00170B2F" w:rsidP="00170B2F">
      <w:pPr>
        <w:pStyle w:val="Heading2"/>
        <w:rPr>
          <w:lang w:val="en-US"/>
        </w:rPr>
      </w:pPr>
      <w:r>
        <w:rPr>
          <w:lang w:val="en-US"/>
        </w:rPr>
        <w:t>a)</w:t>
      </w:r>
    </w:p>
    <w:p w14:paraId="473B4039" w14:textId="53786FA6" w:rsidR="00170B2F" w:rsidRDefault="00170B2F" w:rsidP="00170B2F">
      <w:pPr>
        <w:rPr>
          <w:rFonts w:eastAsiaTheme="minorEastAsia"/>
          <w:lang w:val="en-US"/>
        </w:rPr>
      </w:pPr>
      <w:r>
        <w:rPr>
          <w:lang w:val="en-US"/>
        </w:rPr>
        <w:t xml:space="preserve">False: Assume that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is O(</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 Therefore, there are constants C and k such that:</w:t>
      </w:r>
    </w:p>
    <w:p w14:paraId="4E601563" w14:textId="77EFD365" w:rsidR="00170B2F" w:rsidRPr="00170B2F" w:rsidRDefault="00170B2F" w:rsidP="00170B2F">
      <w:pPr>
        <w:rPr>
          <w:rFonts w:eastAsiaTheme="minorEastAsia"/>
          <w:lang w:val="en-US"/>
        </w:rPr>
      </w:pPr>
      <m:oMathPara>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≤C(</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r>
            <w:rPr>
              <w:rFonts w:ascii="Cambria Math" w:eastAsiaTheme="minorEastAsia" w:hAnsi="Cambria Math"/>
              <w:lang w:val="en-US"/>
            </w:rPr>
            <m:t>, where x≥k.</m:t>
          </m:r>
        </m:oMath>
      </m:oMathPara>
    </w:p>
    <w:p w14:paraId="468DBE0E" w14:textId="2833C87D" w:rsidR="00170B2F" w:rsidRDefault="00170B2F" w:rsidP="00170B2F">
      <w:pPr>
        <w:rPr>
          <w:rFonts w:eastAsiaTheme="minorEastAsia"/>
          <w:lang w:val="en-US"/>
        </w:rPr>
      </w:pPr>
      <w:r>
        <w:rPr>
          <w:lang w:val="en-US"/>
        </w:rPr>
        <w:t xml:space="preserve">Dividing by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w:t>
      </w:r>
    </w:p>
    <w:p w14:paraId="659F1B74" w14:textId="11072F3A" w:rsidR="00170B2F" w:rsidRPr="00170B2F" w:rsidRDefault="00C747CA" w:rsidP="00170B2F">
      <w:pPr>
        <w:rPr>
          <w:rFonts w:eastAsiaTheme="minorEastAsia"/>
          <w:lang w:val="en-US"/>
        </w:rPr>
      </w:pPr>
      <m:oMathPara>
        <m:oMath>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den>
          </m:f>
          <m:r>
            <w:rPr>
              <w:rFonts w:ascii="Cambria Math" w:hAnsi="Cambria Math"/>
              <w:lang w:val="en-US"/>
            </w:rPr>
            <m:t>≤C</m:t>
          </m:r>
        </m:oMath>
      </m:oMathPara>
      <w:bookmarkStart w:id="0" w:name="_GoBack"/>
      <w:bookmarkEnd w:id="0"/>
    </w:p>
    <w:p w14:paraId="5BAB7D64" w14:textId="659E5ECF" w:rsidR="00170B2F" w:rsidRDefault="00170B2F" w:rsidP="00170B2F">
      <w:pPr>
        <w:rPr>
          <w:rFonts w:eastAsiaTheme="minorEastAsia"/>
          <w:lang w:val="en-US"/>
        </w:rPr>
      </w:pPr>
      <w:r>
        <w:rPr>
          <w:lang w:val="en-US"/>
        </w:rPr>
        <w:t xml:space="preserve">Dividing LHS by </w:t>
      </w:r>
      <m:oMath>
        <m:f>
          <m:fPr>
            <m:ctrlPr>
              <w:rPr>
                <w:rFonts w:ascii="Cambria Math" w:hAnsi="Cambria Math"/>
                <w:i/>
                <w:lang w:val="en-US"/>
              </w:rPr>
            </m:ctrlPr>
          </m:fPr>
          <m:num>
            <m:r>
              <w:rPr>
                <w:rFonts w:ascii="Cambria Math" w:hAnsi="Cambria Math"/>
                <w:lang w:val="en-US"/>
              </w:rPr>
              <m:t>x</m:t>
            </m:r>
          </m:num>
          <m:den>
            <m:r>
              <w:rPr>
                <w:rFonts w:ascii="Cambria Math" w:hAnsi="Cambria Math"/>
                <w:lang w:val="en-US"/>
              </w:rPr>
              <m:t>x</m:t>
            </m:r>
          </m:den>
        </m:f>
        <m:r>
          <w:rPr>
            <w:rFonts w:ascii="Cambria Math" w:hAnsi="Cambria Math"/>
            <w:lang w:val="en-US"/>
          </w:rPr>
          <m:t>=1</m:t>
        </m:r>
      </m:oMath>
      <w:r>
        <w:rPr>
          <w:rFonts w:eastAsiaTheme="minorEastAsia"/>
          <w:lang w:val="en-US"/>
        </w:rPr>
        <w:t>:</w:t>
      </w:r>
    </w:p>
    <w:p w14:paraId="06151E99" w14:textId="07FE868F" w:rsidR="00170B2F" w:rsidRPr="00170B2F" w:rsidRDefault="00C747CA" w:rsidP="00170B2F">
      <w:pPr>
        <w:rPr>
          <w:rFonts w:eastAsiaTheme="minorEastAsia"/>
          <w:lang w:val="en-US"/>
        </w:rPr>
      </w:pPr>
      <m:oMathPara>
        <m:oMath>
          <m:f>
            <m:fPr>
              <m:ctrlPr>
                <w:rPr>
                  <w:rFonts w:ascii="Cambria Math" w:hAnsi="Cambria Math"/>
                  <w:i/>
                  <w:lang w:val="en-US"/>
                </w:rPr>
              </m:ctrlPr>
            </m:fPr>
            <m:num>
              <m:r>
                <w:rPr>
                  <w:rFonts w:ascii="Cambria Math" w:hAnsi="Cambria Math"/>
                  <w:lang w:val="en-US"/>
                </w:rPr>
                <m:t>2x</m:t>
              </m:r>
            </m:num>
            <m:den>
              <m:r>
                <w:rPr>
                  <w:rFonts w:ascii="Cambria Math" w:hAnsi="Cambria Math"/>
                  <w:lang w:val="en-US"/>
                </w:rPr>
                <m:t>1+3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den>
          </m:f>
          <m:r>
            <w:rPr>
              <w:rFonts w:ascii="Cambria Math" w:hAnsi="Cambria Math"/>
              <w:lang w:val="en-US"/>
            </w:rPr>
            <m:t>≤C</m:t>
          </m:r>
        </m:oMath>
      </m:oMathPara>
    </w:p>
    <w:p w14:paraId="6ED6B911" w14:textId="3E86C4E6" w:rsidR="00E24973" w:rsidRPr="00E24973" w:rsidRDefault="00170B2F" w:rsidP="00170B2F">
      <w:pPr>
        <w:rPr>
          <w:rFonts w:eastAsiaTheme="minorEastAsia"/>
          <w:lang w:val="en-US"/>
        </w:rPr>
      </w:pPr>
      <w:r>
        <w:rPr>
          <w:lang w:val="en-US"/>
        </w:rPr>
        <w:t xml:space="preserve">Given that there are no positive powers of LHS’ denominator, it will tend towards 1 as x increases. However, the numerator </w:t>
      </w:r>
      <m:oMath>
        <m:r>
          <w:rPr>
            <w:rFonts w:ascii="Cambria Math" w:hAnsi="Cambria Math"/>
            <w:lang w:val="en-US"/>
          </w:rPr>
          <m:t>2x</m:t>
        </m:r>
      </m:oMath>
      <w:r>
        <w:rPr>
          <w:rFonts w:eastAsiaTheme="minorEastAsia"/>
          <w:lang w:val="en-US"/>
        </w:rPr>
        <w:t xml:space="preserve"> will continuously increase as x does meaning LHS will increase continuously as x does. Therefore, </w:t>
      </w:r>
      <w:proofErr w:type="gramStart"/>
      <w:r>
        <w:rPr>
          <w:rFonts w:eastAsiaTheme="minorEastAsia"/>
          <w:lang w:val="en-US"/>
        </w:rPr>
        <w:t>there  can</w:t>
      </w:r>
      <w:proofErr w:type="gramEnd"/>
      <w:r>
        <w:rPr>
          <w:rFonts w:eastAsiaTheme="minorEastAsia"/>
          <w:lang w:val="en-US"/>
        </w:rPr>
        <w:t xml:space="preserve"> be no constant C that binds it and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is not O(</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+3x+2)</m:t>
        </m:r>
      </m:oMath>
      <w:r>
        <w:rPr>
          <w:rFonts w:eastAsiaTheme="minorEastAsia"/>
          <w:lang w:val="en-US"/>
        </w:rPr>
        <w:t>.</w:t>
      </w:r>
    </w:p>
    <w:p w14:paraId="7D78790F" w14:textId="142051A7" w:rsidR="00786DCA" w:rsidRDefault="006B04B5" w:rsidP="00BD6583">
      <w:pPr>
        <w:pStyle w:val="Heading2"/>
        <w:spacing w:before="0"/>
        <w:rPr>
          <w:lang w:val="en-US"/>
        </w:rPr>
      </w:pPr>
      <w:r>
        <w:rPr>
          <w:lang w:val="en-US"/>
        </w:rPr>
        <w:t>b)</w:t>
      </w:r>
    </w:p>
    <w:p w14:paraId="36E935E8" w14:textId="3C2A6AF1" w:rsidR="006B04B5" w:rsidRPr="00503B6F" w:rsidRDefault="00503B6F" w:rsidP="00BD6583">
      <w:pPr>
        <w:spacing w:after="0"/>
        <w:rPr>
          <w:lang w:val="en-US"/>
        </w:rPr>
      </w:pPr>
      <w:r>
        <w:rPr>
          <w:lang w:val="en-US"/>
        </w:rPr>
        <w:t xml:space="preserve">True: </w:t>
      </w:r>
      <w:r w:rsidR="006B04B5">
        <w:rPr>
          <w:lang w:val="en-US"/>
        </w:rPr>
        <w:t xml:space="preserve">Given that </w:t>
      </w:r>
      <m:oMath>
        <m:r>
          <w:rPr>
            <w:rFonts w:ascii="Cambria Math" w:hAnsi="Cambria Math"/>
            <w:lang w:val="en-US"/>
          </w:rPr>
          <m:t>1≤log(x)≤x≤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w:r w:rsidR="006B04B5">
        <w:rPr>
          <w:rFonts w:eastAsiaTheme="minorEastAsia"/>
          <w:lang w:val="en-US"/>
        </w:rPr>
        <w:t xml:space="preserve"> for all </w:t>
      </w:r>
      <m:oMath>
        <m:r>
          <w:rPr>
            <w:rFonts w:ascii="Cambria Math" w:eastAsiaTheme="minorEastAsia" w:hAnsi="Cambria Math"/>
            <w:lang w:val="en-US"/>
          </w:rPr>
          <m:t>x≥1</m:t>
        </m:r>
      </m:oMath>
      <w:r w:rsidR="00A02EDC">
        <w:rPr>
          <w:rFonts w:eastAsiaTheme="minorEastAsia"/>
          <w:lang w:val="en-US"/>
        </w:rPr>
        <w:t>:</w:t>
      </w:r>
    </w:p>
    <w:p w14:paraId="7D1DE69C" w14:textId="3FC8270D"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∙log(x)+1≤4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oMath>
      </m:oMathPara>
    </w:p>
    <w:p w14:paraId="7C8F0113" w14:textId="298E93E8"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oMath>
      </m:oMathPara>
    </w:p>
    <w:p w14:paraId="5CBA4711" w14:textId="21992D08" w:rsidR="006B04B5" w:rsidRPr="006B04B5" w:rsidRDefault="006B04B5" w:rsidP="00BD6583">
      <w:pPr>
        <w:spacing w:after="0"/>
        <w:rPr>
          <w:rFonts w:eastAsiaTheme="minorEastAsia"/>
          <w:lang w:val="en-US"/>
        </w:rPr>
      </w:pPr>
      <m:oMathPara>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where (x≥1)</m:t>
          </m:r>
        </m:oMath>
      </m:oMathPara>
    </w:p>
    <w:p w14:paraId="40762DA2" w14:textId="1F162F26" w:rsidR="00A02EDC" w:rsidRDefault="006B04B5" w:rsidP="00BD6583">
      <w:pPr>
        <w:spacing w:after="0"/>
        <w:rPr>
          <w:rFonts w:eastAsiaTheme="minorEastAsia"/>
          <w:lang w:val="en-US"/>
        </w:rPr>
      </w:pPr>
      <w:r>
        <w:rPr>
          <w:rFonts w:eastAsiaTheme="minorEastAsia"/>
          <w:lang w:val="en-US"/>
        </w:rPr>
        <w:t xml:space="preserve">So, using the witnesses </w:t>
      </w:r>
      <m:oMath>
        <m:r>
          <w:rPr>
            <w:rFonts w:ascii="Cambria Math" w:eastAsiaTheme="minorEastAsia" w:hAnsi="Cambria Math"/>
            <w:lang w:val="en-US"/>
          </w:rPr>
          <m:t>C = 6</m:t>
        </m:r>
      </m:oMath>
      <w:r>
        <w:rPr>
          <w:rFonts w:eastAsiaTheme="minorEastAsia"/>
          <w:lang w:val="en-US"/>
        </w:rPr>
        <w:t xml:space="preserve"> and </w:t>
      </w:r>
      <m:oMath>
        <m:r>
          <w:rPr>
            <w:rFonts w:ascii="Cambria Math" w:eastAsiaTheme="minorEastAsia" w:hAnsi="Cambria Math"/>
            <w:lang w:val="en-US"/>
          </w:rPr>
          <m:t>k = 1</m:t>
        </m:r>
      </m:oMath>
      <w:r>
        <w:rPr>
          <w:rFonts w:eastAsiaTheme="minorEastAsia"/>
          <w:lang w:val="en-US"/>
        </w:rPr>
        <w:t xml:space="preserve"> we can deduce that </w:t>
      </w:r>
      <m:oMath>
        <m:r>
          <w:rPr>
            <w:rFonts w:ascii="Cambria Math" w:hAnsi="Cambria Math"/>
            <w:lang w:val="en-US"/>
          </w:rPr>
          <m:t>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oMath>
      <w:r>
        <w:rPr>
          <w:rFonts w:eastAsiaTheme="minorEastAsia"/>
          <w:lang w:val="en-US"/>
        </w:rPr>
        <w:t xml:space="preserve"> is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w:t>
      </w:r>
    </w:p>
    <w:p w14:paraId="311B87CB" w14:textId="77777777" w:rsidR="00E24973" w:rsidRDefault="00E24973" w:rsidP="00BD6583">
      <w:pPr>
        <w:spacing w:after="0"/>
        <w:rPr>
          <w:rFonts w:eastAsiaTheme="minorEastAsia"/>
          <w:lang w:val="en-US"/>
        </w:rPr>
      </w:pPr>
    </w:p>
    <w:p w14:paraId="55B92FA3" w14:textId="08353910" w:rsidR="00E24973" w:rsidRDefault="00E24973" w:rsidP="00E24973">
      <w:pPr>
        <w:pStyle w:val="Heading2"/>
        <w:rPr>
          <w:rFonts w:eastAsiaTheme="minorEastAsia"/>
          <w:lang w:val="en-US"/>
        </w:rPr>
      </w:pPr>
      <w:r>
        <w:rPr>
          <w:rFonts w:eastAsiaTheme="minorEastAsia"/>
          <w:lang w:val="en-US"/>
        </w:rPr>
        <w:t>c)</w:t>
      </w:r>
    </w:p>
    <w:p w14:paraId="7CDAC4C5" w14:textId="16AD2FBE" w:rsidR="00E24973" w:rsidRDefault="00E24973" w:rsidP="00E24973">
      <w:pPr>
        <w:rPr>
          <w:rFonts w:eastAsiaTheme="minorEastAsia"/>
          <w:lang w:val="en-US"/>
        </w:rPr>
      </w:pPr>
      <w:r>
        <w:rPr>
          <w:lang w:val="en-US"/>
        </w:rPr>
        <w:t xml:space="preserve">True: For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m:t>
        </m:r>
      </m:oMath>
      <w:r>
        <w:rPr>
          <w:rFonts w:eastAsiaTheme="minorEastAsia"/>
          <w:lang w:val="en-US"/>
        </w:rPr>
        <w:t xml:space="preserve"> to be </w:t>
      </w:r>
      <m:oMath>
        <m:r>
          <w:rPr>
            <w:rFonts w:ascii="Cambria Math" w:eastAsiaTheme="minorEastAsia" w:hAnsi="Cambria Math"/>
            <w:lang w:val="en-US"/>
          </w:rPr>
          <m:t>ω(x∙log(x))</m:t>
        </m:r>
      </m:oMath>
      <w:r>
        <w:rPr>
          <w:rFonts w:eastAsiaTheme="minorEastAsia"/>
          <w:lang w:val="en-US"/>
        </w:rPr>
        <w:t>:</w:t>
      </w:r>
    </w:p>
    <w:p w14:paraId="41D74A3C" w14:textId="46BC9219" w:rsidR="00E24973" w:rsidRPr="00E24973" w:rsidRDefault="00E24973" w:rsidP="00E24973">
      <w:pPr>
        <w:rPr>
          <w:rFonts w:eastAsiaTheme="minorEastAsia"/>
          <w:lang w:val="en-US"/>
        </w:rPr>
      </w:pPr>
      <m:oMathPara>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+7x+1&gt;Cx∙log(x), wher</m:t>
          </m:r>
          <m:r>
            <w:rPr>
              <w:rFonts w:ascii="Cambria Math" w:eastAsiaTheme="minorEastAsia" w:hAnsi="Cambria Math"/>
              <w:lang w:val="en-US"/>
            </w:rPr>
            <m:t>e x≥k (k&gt;0), and for all C&gt;0</m:t>
          </m:r>
        </m:oMath>
      </m:oMathPara>
    </w:p>
    <w:p w14:paraId="4B3DAED6" w14:textId="5F15D30E" w:rsidR="00E24973" w:rsidRDefault="00E24973" w:rsidP="00E24973">
      <w:pPr>
        <w:rPr>
          <w:rFonts w:eastAsiaTheme="minorEastAsia"/>
          <w:lang w:val="en-US"/>
        </w:rPr>
      </w:pPr>
      <w:r>
        <w:rPr>
          <w:lang w:val="en-US"/>
        </w:rPr>
        <w:t xml:space="preserve">Dividing by </w:t>
      </w:r>
      <m:oMath>
        <m:r>
          <w:rPr>
            <w:rFonts w:ascii="Cambria Math" w:hAnsi="Cambria Math"/>
            <w:lang w:val="en-US"/>
          </w:rPr>
          <m:t>x∙log(x)</m:t>
        </m:r>
      </m:oMath>
      <w:r>
        <w:rPr>
          <w:rFonts w:eastAsiaTheme="minorEastAsia"/>
          <w:lang w:val="en-US"/>
        </w:rPr>
        <w:t>:</w:t>
      </w:r>
    </w:p>
    <w:p w14:paraId="634EAEE7" w14:textId="4693C279" w:rsidR="00E24973" w:rsidRPr="00E24973" w:rsidRDefault="00C747CA" w:rsidP="00E24973">
      <w:pPr>
        <w:rPr>
          <w:rFonts w:eastAsiaTheme="minorEastAsia"/>
          <w:lang w:val="en-US"/>
        </w:rPr>
      </w:pPr>
      <m:oMathPara>
        <m:oMath>
          <m:f>
            <m:fPr>
              <m:ctrlPr>
                <w:rPr>
                  <w:rFonts w:ascii="Cambria Math" w:hAnsi="Cambria Math"/>
                  <w:i/>
                  <w:lang w:val="en-US"/>
                </w:rPr>
              </m:ctrlPr>
            </m:fPr>
            <m:num>
              <m:r>
                <w:rPr>
                  <w:rFonts w:ascii="Cambria Math" w:hAnsi="Cambria Math"/>
                  <w:lang w:val="en-US"/>
                </w:rPr>
                <m:t>3x+7+</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num>
            <m:den>
              <m:r>
                <w:rPr>
                  <w:rFonts w:ascii="Cambria Math" w:hAnsi="Cambria Math"/>
                  <w:lang w:val="en-US"/>
                </w:rPr>
                <m:t>log(x)</m:t>
              </m:r>
            </m:den>
          </m:f>
          <m:r>
            <w:rPr>
              <w:rFonts w:ascii="Cambria Math" w:hAnsi="Cambria Math"/>
              <w:lang w:val="en-US"/>
            </w:rPr>
            <m:t>&gt;C</m:t>
          </m:r>
        </m:oMath>
      </m:oMathPara>
    </w:p>
    <w:p w14:paraId="2D98756C" w14:textId="71BCB178" w:rsidR="00E24973" w:rsidRPr="00E24973" w:rsidRDefault="00C747CA" w:rsidP="00E24973">
      <w:pPr>
        <w:rPr>
          <w:rFonts w:eastAsiaTheme="minorEastAsia"/>
          <w:lang w:val="en-US"/>
        </w:rPr>
      </w:pPr>
      <m:oMathPara>
        <m:oMath>
          <m:f>
            <m:fPr>
              <m:ctrlPr>
                <w:rPr>
                  <w:rFonts w:ascii="Cambria Math" w:hAnsi="Cambria Math"/>
                  <w:i/>
                  <w:lang w:val="en-US"/>
                </w:rPr>
              </m:ctrlPr>
            </m:fPr>
            <m:num>
              <m:r>
                <w:rPr>
                  <w:rFonts w:ascii="Cambria Math" w:hAnsi="Cambria Math"/>
                  <w:lang w:val="en-US"/>
                </w:rPr>
                <m:t>3x</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7</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x∙log(x)</m:t>
              </m:r>
            </m:den>
          </m:f>
          <m:r>
            <w:rPr>
              <w:rFonts w:ascii="Cambria Math" w:hAnsi="Cambria Math"/>
              <w:lang w:val="en-US"/>
            </w:rPr>
            <m:t>&gt;C</m:t>
          </m:r>
        </m:oMath>
      </m:oMathPara>
    </w:p>
    <w:p w14:paraId="1161F7B6" w14:textId="16D226E6" w:rsidR="00E24973" w:rsidRPr="00E24973" w:rsidRDefault="00E24973" w:rsidP="00E24973">
      <w:pPr>
        <w:rPr>
          <w:rFonts w:eastAsiaTheme="minorEastAsia"/>
          <w:lang w:val="en-US"/>
        </w:rPr>
      </w:pPr>
      <w:r>
        <w:rPr>
          <w:lang w:val="en-US"/>
        </w:rPr>
        <w:t xml:space="preserve">Given that 7 is constant, and x and log(x) are increasing: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log(x)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x∙log(x)</m:t>
            </m:r>
          </m:den>
        </m:f>
      </m:oMath>
      <w:r>
        <w:rPr>
          <w:rFonts w:eastAsiaTheme="minorEastAsia"/>
          <w:lang w:val="en-US"/>
        </w:rPr>
        <w:t xml:space="preserve"> will tend towards zero as x increases. However, as powers beat logarithms, </w:t>
      </w:r>
      <m:oMath>
        <m:f>
          <m:fPr>
            <m:ctrlPr>
              <w:rPr>
                <w:rFonts w:ascii="Cambria Math" w:hAnsi="Cambria Math"/>
                <w:i/>
                <w:lang w:val="en-US"/>
              </w:rPr>
            </m:ctrlPr>
          </m:fPr>
          <m:num>
            <m:r>
              <w:rPr>
                <w:rFonts w:ascii="Cambria Math" w:hAnsi="Cambria Math"/>
                <w:lang w:val="en-US"/>
              </w:rPr>
              <m:t>3x</m:t>
            </m:r>
          </m:num>
          <m:den>
            <m:r>
              <w:rPr>
                <w:rFonts w:ascii="Cambria Math" w:hAnsi="Cambria Math"/>
                <w:lang w:val="en-US"/>
              </w:rPr>
              <m:t>log(x)</m:t>
            </m:r>
          </m:den>
        </m:f>
      </m:oMath>
      <w:r>
        <w:rPr>
          <w:rFonts w:eastAsiaTheme="minorEastAsia"/>
          <w:lang w:val="en-US"/>
        </w:rPr>
        <w:t xml:space="preserve"> will increase continuously as x increases and therefore, there can always be a value for k such that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m:t>
        </m:r>
        <m:r>
          <w:rPr>
            <w:rFonts w:ascii="Cambria Math" w:eastAsiaTheme="minorEastAsia" w:hAnsi="Cambria Math"/>
            <w:lang w:val="en-US"/>
          </w:rPr>
          <m:t>1</m:t>
        </m:r>
      </m:oMath>
      <w:r>
        <w:rPr>
          <w:rFonts w:eastAsiaTheme="minorEastAsia"/>
          <w:lang w:val="en-US"/>
        </w:rPr>
        <w:t xml:space="preserve">is greater than a constant C. So </w:t>
      </w:r>
      <m:oMath>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+7x+1 is ω(x∙log(x))</m:t>
        </m:r>
      </m:oMath>
      <w:r>
        <w:rPr>
          <w:rFonts w:eastAsiaTheme="minorEastAsia"/>
          <w:lang w:val="en-US"/>
        </w:rPr>
        <w:t>.</w:t>
      </w:r>
    </w:p>
    <w:p w14:paraId="498967DE" w14:textId="5C4815EA" w:rsidR="006B04B5" w:rsidRDefault="00A02EDC" w:rsidP="00BD6583">
      <w:pPr>
        <w:pStyle w:val="Heading2"/>
        <w:spacing w:before="0"/>
        <w:rPr>
          <w:rFonts w:eastAsiaTheme="minorEastAsia"/>
          <w:lang w:val="en-US"/>
        </w:rPr>
      </w:pPr>
      <w:r>
        <w:rPr>
          <w:rFonts w:eastAsiaTheme="minorEastAsia"/>
          <w:lang w:val="en-US"/>
        </w:rPr>
        <w:t>d</w:t>
      </w:r>
      <w:r w:rsidR="006B04B5">
        <w:rPr>
          <w:rFonts w:eastAsiaTheme="minorEastAsia"/>
          <w:lang w:val="en-US"/>
        </w:rPr>
        <w:t>)</w:t>
      </w:r>
    </w:p>
    <w:p w14:paraId="5DCCF456" w14:textId="3D30EBF9" w:rsidR="006B04B5" w:rsidRDefault="00503B6F" w:rsidP="00BD6583">
      <w:pPr>
        <w:spacing w:after="0"/>
        <w:rPr>
          <w:rFonts w:eastAsiaTheme="minorEastAsia"/>
          <w:lang w:val="en-US"/>
        </w:rPr>
      </w:pPr>
      <w:r>
        <w:rPr>
          <w:rFonts w:eastAsiaTheme="minorEastAsia"/>
          <w:lang w:val="en-US"/>
        </w:rPr>
        <w:t xml:space="preserve">True: </w:t>
      </w:r>
      <w:r w:rsidR="006B04B5">
        <w:rPr>
          <w:rFonts w:eastAsiaTheme="minorEastAsia"/>
          <w:lang w:val="en-US"/>
        </w:rPr>
        <w:t xml:space="preserve">Given that </w:t>
      </w:r>
      <m:oMath>
        <m:r>
          <w:rPr>
            <w:rFonts w:ascii="Cambria Math" w:eastAsiaTheme="minorEastAsia" w:hAnsi="Cambria Math"/>
            <w:lang w:val="en-US"/>
          </w:rPr>
          <m:t>1≤log(x)≤x≤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for all </w:t>
      </w:r>
      <m:oMath>
        <m:r>
          <w:rPr>
            <w:rFonts w:ascii="Cambria Math" w:eastAsiaTheme="minorEastAsia" w:hAnsi="Cambria Math"/>
            <w:lang w:val="en-US"/>
          </w:rPr>
          <m:t>x≥1</m:t>
        </m:r>
      </m:oMath>
      <w:r w:rsidR="00A02EDC">
        <w:rPr>
          <w:rFonts w:eastAsiaTheme="minorEastAsia"/>
          <w:lang w:val="en-US"/>
        </w:rPr>
        <w:t>:</w:t>
      </w:r>
    </w:p>
    <w:p w14:paraId="084C070A" w14:textId="62158D7E" w:rsidR="00503B6F" w:rsidRPr="00503B6F" w:rsidRDefault="00503B6F" w:rsidP="00BD6583">
      <w:pPr>
        <w:spacing w:after="0"/>
        <w:rPr>
          <w:rFonts w:eastAsiaTheme="minorEastAsia"/>
          <w:lang w:val="en-US"/>
        </w:rPr>
      </w:pPr>
      <m:oMathPara>
        <m:oMath>
          <m:r>
            <w:rPr>
              <w:rFonts w:ascii="Cambria Math" w:eastAsiaTheme="minorEastAsia" w:hAnsi="Cambria Math"/>
              <w:lang w:val="en-US"/>
            </w:rPr>
            <m:t>x∙log(x)≤x∙x</m:t>
          </m:r>
        </m:oMath>
      </m:oMathPara>
    </w:p>
    <w:p w14:paraId="7D08A4DB" w14:textId="7FD883DB" w:rsidR="00503B6F" w:rsidRPr="00503B6F" w:rsidRDefault="00503B6F" w:rsidP="00BD6583">
      <w:pPr>
        <w:spacing w:after="0"/>
        <w:rPr>
          <w:rFonts w:eastAsiaTheme="minorEastAsia"/>
          <w:lang w:val="en-US"/>
        </w:rPr>
      </w:pPr>
      <m:oMathPara>
        <m:oMath>
          <m:r>
            <w:rPr>
              <w:rFonts w:ascii="Cambria Math" w:eastAsiaTheme="minorEastAsia" w:hAnsi="Cambria Math"/>
              <w:lang w:val="en-US"/>
            </w:rPr>
            <m:t>x∙log(x)≤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304761A5" w14:textId="3DEBB6F6" w:rsidR="00503B6F" w:rsidRDefault="00503B6F" w:rsidP="00BD6583">
      <w:pPr>
        <w:spacing w:after="0"/>
        <w:rPr>
          <w:rFonts w:eastAsiaTheme="minorEastAsia"/>
          <w:lang w:val="en-US"/>
        </w:rPr>
      </w:pPr>
      <w:r>
        <w:rPr>
          <w:rFonts w:eastAsiaTheme="minorEastAsia"/>
          <w:lang w:val="en-US"/>
        </w:rPr>
        <w:t xml:space="preserve">Seeing as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+4x&gt;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Pr>
          <w:rFonts w:eastAsiaTheme="minorEastAsia"/>
          <w:lang w:val="en-US"/>
        </w:rPr>
        <w:t xml:space="preserve"> where </w:t>
      </w:r>
      <m:oMath>
        <m:r>
          <w:rPr>
            <w:rFonts w:ascii="Cambria Math" w:eastAsiaTheme="minorEastAsia" w:hAnsi="Cambria Math"/>
            <w:lang w:val="en-US"/>
          </w:rPr>
          <m:t>x≥0</m:t>
        </m:r>
      </m:oMath>
      <w:r>
        <w:rPr>
          <w:rFonts w:eastAsiaTheme="minorEastAsia"/>
          <w:lang w:val="en-US"/>
        </w:rPr>
        <w:t>. It can easily be seen that:</w:t>
      </w:r>
    </w:p>
    <w:p w14:paraId="51C83256" w14:textId="271A64D2" w:rsidR="00503B6F" w:rsidRPr="00503B6F" w:rsidRDefault="00503B6F" w:rsidP="00BD6583">
      <w:pPr>
        <w:spacing w:after="0"/>
        <w:rPr>
          <w:rFonts w:eastAsiaTheme="minorEastAsia"/>
          <w:lang w:val="en-US"/>
        </w:rPr>
      </w:pPr>
      <m:oMathPara>
        <m:oMath>
          <m:r>
            <w:rPr>
              <w:rFonts w:ascii="Cambria Math" w:eastAsiaTheme="minorEastAsia" w:hAnsi="Cambria Math"/>
              <w:lang w:val="en-US"/>
            </w:rPr>
            <w:lastRenderedPageBreak/>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+7x+1&gt;x∙log(x) where (x≥2)</m:t>
          </m:r>
        </m:oMath>
      </m:oMathPara>
    </w:p>
    <w:p w14:paraId="6FE215B1" w14:textId="2AFB3AD3" w:rsidR="00503B6F" w:rsidRDefault="00503B6F" w:rsidP="00BD6583">
      <w:pPr>
        <w:spacing w:after="0"/>
        <w:rPr>
          <w:rFonts w:eastAsiaTheme="minorEastAsia"/>
          <w:lang w:val="en-US"/>
        </w:rPr>
      </w:pPr>
      <w:proofErr w:type="gramStart"/>
      <w:r>
        <w:rPr>
          <w:rFonts w:eastAsiaTheme="minorEastAsia"/>
          <w:lang w:val="en-US"/>
        </w:rPr>
        <w:t>So</w:t>
      </w:r>
      <w:proofErr w:type="gramEnd"/>
      <w:r>
        <w:rPr>
          <w:rFonts w:eastAsiaTheme="minorEastAsia"/>
          <w:lang w:val="en-US"/>
        </w:rPr>
        <w:t xml:space="preserve"> using witnesses </w:t>
      </w:r>
      <m:oMath>
        <m:r>
          <w:rPr>
            <w:rFonts w:ascii="Cambria Math" w:eastAsiaTheme="minorEastAsia" w:hAnsi="Cambria Math"/>
            <w:lang w:val="en-US"/>
          </w:rPr>
          <m:t>C = 1 and k = 1</m:t>
        </m:r>
      </m:oMath>
      <w:r>
        <w:rPr>
          <w:rFonts w:eastAsiaTheme="minorEastAsia"/>
          <w:lang w:val="en-US"/>
        </w:rPr>
        <w:t xml:space="preserve"> it can be deduced that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+4x</m:t>
        </m:r>
      </m:oMath>
      <w:r>
        <w:rPr>
          <w:rFonts w:eastAsiaTheme="minorEastAsia"/>
          <w:lang w:val="en-US"/>
        </w:rPr>
        <w:t xml:space="preserve"> is </w:t>
      </w:r>
      <m:oMath>
        <m:r>
          <w:rPr>
            <w:rFonts w:ascii="Cambria Math" w:eastAsiaTheme="minorEastAsia" w:hAnsi="Cambria Math"/>
            <w:lang w:val="en-US"/>
          </w:rPr>
          <m:t>Ω(x∙log(x))</m:t>
        </m:r>
      </m:oMath>
      <w:r w:rsidR="002F5E1C">
        <w:rPr>
          <w:rFonts w:eastAsiaTheme="minorEastAsia"/>
          <w:lang w:val="en-US"/>
        </w:rPr>
        <w:t>.</w:t>
      </w:r>
    </w:p>
    <w:p w14:paraId="030C6C73" w14:textId="5B92E29A" w:rsidR="00EC130B" w:rsidRDefault="00EC130B" w:rsidP="00EC130B">
      <w:pPr>
        <w:pStyle w:val="Heading2"/>
        <w:rPr>
          <w:rFonts w:eastAsiaTheme="minorEastAsia"/>
          <w:lang w:val="en-US"/>
        </w:rPr>
      </w:pPr>
      <w:r>
        <w:rPr>
          <w:rFonts w:eastAsiaTheme="minorEastAsia"/>
          <w:lang w:val="en-US"/>
        </w:rPr>
        <w:t>e)</w:t>
      </w:r>
    </w:p>
    <w:p w14:paraId="02FDF7A9" w14:textId="79E6C678" w:rsidR="00EC130B" w:rsidRDefault="00EC130B" w:rsidP="00EC130B">
      <w:pPr>
        <w:rPr>
          <w:rFonts w:eastAsiaTheme="minorEastAsia"/>
        </w:rPr>
      </w:pPr>
      <w:r>
        <w:rPr>
          <w:lang w:val="en-US"/>
        </w:rPr>
        <w:t xml:space="preserve">False: Assume </w:t>
      </w:r>
      <m:oMath>
        <m:r>
          <w:rPr>
            <w:rFonts w:ascii="Cambria Math" w:hAnsi="Cambria Math"/>
            <w:lang w:val="en-US"/>
          </w:rPr>
          <m:t xml:space="preserve">f(x)+g(x) is </m:t>
        </m:r>
        <m:r>
          <m:rPr>
            <m:sty m:val="p"/>
          </m:rPr>
          <w:rPr>
            <w:rFonts w:ascii="Cambria Math" w:hAnsi="Cambria Math"/>
          </w:rPr>
          <m:t>Θ</m:t>
        </m:r>
        <m:r>
          <m:rPr>
            <m:sty m:val="p"/>
          </m:rPr>
          <w:rPr>
            <w:rFonts w:ascii="Cambria Math"/>
          </w:rPr>
          <m:t>(f(x)</m:t>
        </m:r>
        <m:r>
          <m:rPr>
            <m:sty m:val="p"/>
          </m:rPr>
          <w:rPr>
            <w:rFonts w:ascii="Cambria Math" w:hAnsi="Cambria Math"/>
          </w:rPr>
          <m:t>∙</m:t>
        </m:r>
        <m:r>
          <m:rPr>
            <m:sty m:val="p"/>
          </m:rPr>
          <w:rPr>
            <w:rFonts w:ascii="Cambria Math"/>
          </w:rPr>
          <m:t>g(x))</m:t>
        </m:r>
      </m:oMath>
      <w:r>
        <w:rPr>
          <w:rFonts w:eastAsiaTheme="minorEastAsia"/>
        </w:rPr>
        <w:t xml:space="preserve">. This would imply that </w:t>
      </w:r>
      <m:oMath>
        <m:r>
          <w:rPr>
            <w:rFonts w:ascii="Cambria Math" w:eastAsiaTheme="minorEastAsia" w:hAnsi="Cambria Math"/>
          </w:rPr>
          <m:t>f(x) + g(x) is Ω(f(x)∙g(x))</m:t>
        </m:r>
      </m:oMath>
      <w:r>
        <w:rPr>
          <w:rFonts w:eastAsiaTheme="minorEastAsia"/>
        </w:rPr>
        <w:t xml:space="preserve">, further implying that: </w:t>
      </w:r>
      <m:oMath>
        <m:r>
          <w:rPr>
            <w:rFonts w:ascii="Cambria Math" w:eastAsiaTheme="minorEastAsia" w:hAnsi="Cambria Math"/>
          </w:rPr>
          <m:t>f(x)+g(x)≥C∙f(x)∙g(x), where x≥k</m:t>
        </m:r>
      </m:oMath>
      <w:r>
        <w:rPr>
          <w:rFonts w:eastAsiaTheme="minorEastAsia"/>
        </w:rPr>
        <w:t>. Where C and k are constants such that C &gt; 0 and k &gt; 0 and for all functions f and g.</w:t>
      </w:r>
    </w:p>
    <w:p w14:paraId="756D57AC" w14:textId="35CD4985" w:rsidR="00EC130B" w:rsidRDefault="00EC130B" w:rsidP="00EC130B">
      <w:pPr>
        <w:rPr>
          <w:rFonts w:eastAsiaTheme="minorEastAsia"/>
        </w:rPr>
      </w:pPr>
      <w:r>
        <w:rPr>
          <w:rFonts w:eastAsiaTheme="minorEastAsia"/>
        </w:rPr>
        <w:t xml:space="preserve">Let </w:t>
      </w:r>
      <m:oMath>
        <m:r>
          <w:rPr>
            <w:rFonts w:ascii="Cambria Math" w:eastAsiaTheme="minorEastAsia" w:hAnsi="Cambria Math"/>
          </w:rPr>
          <m:t xml:space="preserve">f(x)=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and </w:t>
      </w:r>
      <m:oMath>
        <m:r>
          <w:rPr>
            <w:rFonts w:ascii="Cambria Math" w:eastAsiaTheme="minorEastAsia" w:hAnsi="Cambria Math"/>
          </w:rPr>
          <m:t>g(x)=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The assumption implies:</w:t>
      </w:r>
    </w:p>
    <w:p w14:paraId="1F8A345B" w14:textId="3727AA7A" w:rsidR="00EC130B" w:rsidRPr="00EC130B" w:rsidRDefault="00C747CA" w:rsidP="00EC130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m:oMathPara>
    </w:p>
    <w:p w14:paraId="07C3D3FB" w14:textId="0AA393F5" w:rsidR="00EC130B" w:rsidRPr="004E3E20" w:rsidRDefault="004E3E20" w:rsidP="00EC130B">
      <w:pPr>
        <w:rPr>
          <w:rFonts w:eastAsiaTheme="minorEastAsia"/>
        </w:rPr>
      </w:pPr>
      <w:r>
        <w:rPr>
          <w:rFonts w:eastAsiaTheme="minorEastAsia"/>
        </w:rPr>
        <w:t xml:space="preserve">As </w:t>
      </w:r>
      <m:oMath>
        <m:r>
          <w:rPr>
            <w:rFonts w:ascii="Cambria Math" w:eastAsiaTheme="minorEastAsia" w:hAnsi="Cambria Math"/>
          </w:rPr>
          <m:t>x≥k≥0</m:t>
        </m:r>
      </m:oMath>
      <w:r>
        <w:rPr>
          <w:rFonts w:eastAsiaTheme="minorEastAsia"/>
        </w:rPr>
        <w:t xml:space="preserve">, we can divide by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w:t>
      </w:r>
      <w:r w:rsidR="00EC130B">
        <w:rPr>
          <w:rFonts w:eastAsiaTheme="minorEastAsia"/>
        </w:rPr>
        <w:t xml:space="preserve">Dividing by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gives us</w:t>
      </w:r>
      <w:r w:rsidR="00EC130B">
        <w:rPr>
          <w:rFonts w:eastAsiaTheme="minorEastAsia"/>
        </w:rPr>
        <w:t>:</w:t>
      </w:r>
    </w:p>
    <w:p w14:paraId="186AAED0" w14:textId="112E540F" w:rsidR="00EC130B" w:rsidRPr="00EC130B" w:rsidRDefault="00C747CA" w:rsidP="00EC130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14:paraId="5DE4FD3D" w14:textId="7127A1CE" w:rsidR="00CA6260" w:rsidRDefault="00EC130B" w:rsidP="00EC130B">
      <w:pPr>
        <w:rPr>
          <w:rFonts w:eastAsiaTheme="minorEastAsia"/>
        </w:rPr>
      </w:pPr>
      <w:r>
        <w:rPr>
          <w:rFonts w:eastAsiaTheme="minorEastAsia"/>
        </w:rPr>
        <w:t xml:space="preserve">As all the powers on the </w:t>
      </w:r>
      <w:proofErr w:type="gramStart"/>
      <w:r>
        <w:rPr>
          <w:rFonts w:eastAsiaTheme="minorEastAsia"/>
        </w:rPr>
        <w:t>left hand</w:t>
      </w:r>
      <w:proofErr w:type="gramEnd"/>
      <w:r>
        <w:rPr>
          <w:rFonts w:eastAsiaTheme="minorEastAsia"/>
        </w:rPr>
        <w:t xml:space="preserve"> side are negative,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decreases continuously as x increases. Meaning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cannot be bounded underneath by a constant &gt; 0</w:t>
      </w:r>
      <w:r w:rsidR="004E3E20">
        <w:rPr>
          <w:rFonts w:eastAsiaTheme="minorEastAsia"/>
        </w:rPr>
        <w:t xml:space="preserve"> so no C &gt; 0 can exist and therefore,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4E3E20">
        <w:rPr>
          <w:rFonts w:eastAsiaTheme="minorEastAsia"/>
        </w:rPr>
        <w:t xml:space="preserve"> cannot be </w:t>
      </w:r>
      <m:oMath>
        <m: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e>
        </m:d>
      </m:oMath>
      <w:r w:rsidR="004E3E20">
        <w:rPr>
          <w:rFonts w:eastAsiaTheme="minorEastAsia"/>
        </w:rPr>
        <w:t xml:space="preserve">. Causing a contradiction with the original assumption and proving that </w:t>
      </w:r>
      <m:oMath>
        <m:r>
          <w:rPr>
            <w:rFonts w:ascii="Cambria Math" w:eastAsiaTheme="minorEastAsia" w:hAnsi="Cambria Math"/>
          </w:rPr>
          <m:t>f(x)+g(x)</m:t>
        </m:r>
      </m:oMath>
      <w:r w:rsidR="004E3E20">
        <w:rPr>
          <w:rFonts w:eastAsiaTheme="minorEastAsia"/>
        </w:rPr>
        <w:t xml:space="preserve"> is not always </w:t>
      </w:r>
      <m:oMath>
        <m:r>
          <m:rPr>
            <m:sty m:val="p"/>
          </m:rPr>
          <w:rPr>
            <w:rFonts w:ascii="Cambria Math" w:hAnsi="Cambria Math"/>
          </w:rPr>
          <m:t>Θ</m:t>
        </m:r>
        <m:r>
          <m:rPr>
            <m:sty m:val="p"/>
          </m:rPr>
          <w:rPr>
            <w:rFonts w:ascii="Cambria Math"/>
          </w:rPr>
          <m:t>(f(x)</m:t>
        </m:r>
        <m:r>
          <m:rPr>
            <m:sty m:val="p"/>
          </m:rPr>
          <w:rPr>
            <w:rFonts w:ascii="Cambria Math" w:hAnsi="Cambria Math"/>
          </w:rPr>
          <m:t>∙</m:t>
        </m:r>
        <m:r>
          <m:rPr>
            <m:sty m:val="p"/>
          </m:rPr>
          <w:rPr>
            <w:rFonts w:ascii="Cambria Math"/>
          </w:rPr>
          <m:t>g(x))</m:t>
        </m:r>
      </m:oMath>
      <w:r w:rsidR="004E3E20">
        <w:rPr>
          <w:rFonts w:eastAsiaTheme="minorEastAsia"/>
        </w:rPr>
        <w:t>.</w:t>
      </w:r>
    </w:p>
    <w:p w14:paraId="442030D5" w14:textId="5AE2FA88" w:rsidR="00CA6260" w:rsidRDefault="00CA6260" w:rsidP="00CA6260">
      <w:pPr>
        <w:pStyle w:val="Heading1"/>
        <w:rPr>
          <w:rFonts w:eastAsiaTheme="minorEastAsia"/>
        </w:rPr>
      </w:pPr>
      <w:r>
        <w:rPr>
          <w:rFonts w:eastAsiaTheme="minorEastAsia"/>
        </w:rPr>
        <w:t>Question 5</w:t>
      </w:r>
    </w:p>
    <w:p w14:paraId="50B20FA4" w14:textId="6086D955" w:rsidR="00CA6260" w:rsidRDefault="00CA6260" w:rsidP="00CA6260">
      <w:pPr>
        <w:pStyle w:val="Heading2"/>
      </w:pPr>
      <w:r>
        <w:t>a)</w:t>
      </w:r>
    </w:p>
    <w:p w14:paraId="304C8858" w14:textId="0D6A91E8" w:rsidR="00CA6260" w:rsidRPr="00CA6260" w:rsidRDefault="00CA6260" w:rsidP="00CA6260">
      <w:pPr>
        <w:rPr>
          <w:rFonts w:eastAsiaTheme="minorEastAsia"/>
        </w:rPr>
      </w:pPr>
      <w:r>
        <w:t xml:space="preserve">T(n) can be solved with master theorem using the constants: </w:t>
      </w:r>
      <m:oMath>
        <m:r>
          <w:rPr>
            <w:rFonts w:ascii="Cambria Math" w:hAnsi="Cambria Math"/>
          </w:rPr>
          <m:t>a=9, b=3</m:t>
        </m:r>
      </m:oMath>
      <w:r>
        <w:rPr>
          <w:rFonts w:eastAsiaTheme="minorEastAsia"/>
        </w:rPr>
        <w:t xml:space="preserve"> and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Considering the second case</w:t>
      </w:r>
      <w:r w:rsidR="00DD5BD3">
        <w:rPr>
          <w:rFonts w:eastAsiaTheme="minorEastAsia"/>
        </w:rPr>
        <w:t xml:space="preserve"> of master theorem where </w:t>
      </w:r>
      <m:oMath>
        <m:r>
          <w:rPr>
            <w:rFonts w:ascii="Cambria Math"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oMath>
      <w:r w:rsidR="00DD5BD3">
        <w:rPr>
          <w:rFonts w:eastAsiaTheme="minorEastAsia"/>
        </w:rPr>
        <w:t>:</w:t>
      </w:r>
    </w:p>
    <w:p w14:paraId="0D8D189A" w14:textId="7D907F1E" w:rsidR="00CA6260" w:rsidRPr="00CA6260" w:rsidRDefault="00C747CA" w:rsidP="00CA6260">
      <w:pPr>
        <w:rPr>
          <w:rFonts w:eastAsiaTheme="minorEastAsia"/>
        </w:rPr>
      </w:pPr>
      <m:oMathPara>
        <m:oMath>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3</m:t>
                      </m:r>
                    </m:sub>
                  </m:sSub>
                </m:fName>
                <m:e>
                  <m:r>
                    <w:rPr>
                      <w:rFonts w:ascii="Cambria Math" w:hAnsi="Cambria Math"/>
                    </w:rPr>
                    <m:t>9</m:t>
                  </m:r>
                </m:e>
              </m:func>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67BA018A" w14:textId="27F6996A" w:rsidR="00CA6260" w:rsidRDefault="00CA6260" w:rsidP="00CA6260">
      <w:pPr>
        <w:rPr>
          <w:rFonts w:eastAsiaTheme="minorEastAsia"/>
        </w:rPr>
      </w:pPr>
      <w:r>
        <w:rPr>
          <w:rFonts w:eastAsiaTheme="minorEastAsia"/>
        </w:rPr>
        <w:t xml:space="preserve">We can prove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using the witnesses </w:t>
      </w:r>
      <m:oMath>
        <m:r>
          <w:rPr>
            <w:rFonts w:ascii="Cambria Math" w:eastAsiaTheme="minorEastAsia" w:hAnsi="Cambria Math"/>
          </w:rPr>
          <m:t>C=1, k=1</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using the same witnesses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and therefore:</w:t>
      </w:r>
    </w:p>
    <w:p w14:paraId="439E483B" w14:textId="51D304F3" w:rsidR="00CA6260" w:rsidRPr="00CA6260" w:rsidRDefault="00CA6260" w:rsidP="00CA626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ctrlPr>
                <w:rPr>
                  <w:rFonts w:ascii="Cambria Math" w:hAnsi="Cambria Math"/>
                  <w:i/>
                </w:rPr>
              </m:ctrlPr>
            </m:e>
          </m:d>
        </m:oMath>
      </m:oMathPara>
    </w:p>
    <w:p w14:paraId="34F36F13" w14:textId="64BD981E" w:rsidR="00F526BB" w:rsidRDefault="00CA6260" w:rsidP="00CA6260">
      <w:pPr>
        <w:rPr>
          <w:rFonts w:eastAsiaTheme="minorEastAsia"/>
        </w:rPr>
      </w:pPr>
      <w:r>
        <w:rPr>
          <w:rFonts w:eastAsiaTheme="minorEastAsia"/>
        </w:rPr>
        <w:t>So, using the second case of master theorem:</w:t>
      </w:r>
    </w:p>
    <w:p w14:paraId="1F915B83" w14:textId="42793DCD" w:rsidR="00CA6260" w:rsidRPr="00CA6260" w:rsidRDefault="00CA6260" w:rsidP="00CA6260">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rPr>
              </m:ctrlPr>
            </m:e>
          </m:d>
        </m:oMath>
      </m:oMathPara>
    </w:p>
    <w:p w14:paraId="4044C846" w14:textId="275D973E" w:rsidR="00CA6260" w:rsidRDefault="00CA6260" w:rsidP="00CA6260">
      <w:pPr>
        <w:pStyle w:val="Heading2"/>
        <w:rPr>
          <w:rFonts w:eastAsiaTheme="minorEastAsia"/>
        </w:rPr>
      </w:pPr>
      <w:r>
        <w:rPr>
          <w:rFonts w:eastAsiaTheme="minorEastAsia"/>
        </w:rPr>
        <w:t>b)</w:t>
      </w:r>
    </w:p>
    <w:p w14:paraId="080847DA" w14:textId="4A52C9EE" w:rsidR="00DD5BD3" w:rsidRDefault="00DD5BD3" w:rsidP="00CA6260">
      <w:pPr>
        <w:rPr>
          <w:rFonts w:eastAsiaTheme="minorEastAsia"/>
        </w:rPr>
      </w:pPr>
      <w:r>
        <w:t xml:space="preserve">T(n) can be solved with master theorem using the constants: </w:t>
      </w:r>
      <m:oMath>
        <m:r>
          <w:rPr>
            <w:rFonts w:ascii="Cambria Math" w:hAnsi="Cambria Math"/>
          </w:rPr>
          <m:t>a=4, b=2</m:t>
        </m:r>
      </m:oMath>
      <w:r>
        <w:rPr>
          <w:rFonts w:eastAsiaTheme="minorEastAsia"/>
        </w:rPr>
        <w:t xml:space="preserve"> and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=100n</m:t>
        </m:r>
      </m:oMath>
      <w:r>
        <w:rPr>
          <w:rFonts w:eastAsiaTheme="minorEastAsia"/>
        </w:rPr>
        <w:t xml:space="preserve">. Considering the first case of master theorem where </w:t>
      </w:r>
      <m:oMath>
        <m:r>
          <w:rPr>
            <w:rFonts w:ascii="Cambria Math" w:eastAsiaTheme="minorEastAsia" w:hAnsi="Cambria Math"/>
          </w:rPr>
          <m:t>f(n)=O(</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r>
              <w:rPr>
                <w:rFonts w:ascii="Cambria Math" w:eastAsiaTheme="minorEastAsia" w:hAnsi="Cambria Math"/>
              </w:rPr>
              <m:t xml:space="preserve"> - ϵ</m:t>
            </m:r>
          </m:sup>
        </m:sSup>
        <m:r>
          <w:rPr>
            <w:rFonts w:ascii="Cambria Math" w:eastAsiaTheme="minorEastAsia" w:hAnsi="Cambria Math"/>
          </w:rPr>
          <m:t>)</m:t>
        </m:r>
      </m:oMath>
      <w:r>
        <w:rPr>
          <w:rFonts w:eastAsiaTheme="minorEastAsia"/>
        </w:rPr>
        <w:t xml:space="preserve">, for some </w:t>
      </w:r>
      <m:oMath>
        <m:r>
          <w:rPr>
            <w:rFonts w:ascii="Cambria Math" w:eastAsiaTheme="minorEastAsia" w:hAnsi="Cambria Math"/>
          </w:rPr>
          <m:t>ϵ&gt;0</m:t>
        </m:r>
      </m:oMath>
      <w:r>
        <w:rPr>
          <w:rFonts w:eastAsiaTheme="minorEastAsia"/>
        </w:rPr>
        <w:t>:</w:t>
      </w:r>
    </w:p>
    <w:p w14:paraId="44C8FE6C" w14:textId="72531304" w:rsidR="00DD5BD3" w:rsidRPr="00DD5BD3" w:rsidRDefault="00C747CA" w:rsidP="00CA6260">
      <w:pPr>
        <w:rPr>
          <w:rFonts w:eastAsiaTheme="minorEastAsia"/>
        </w:rPr>
      </w:pPr>
      <m:oMathPara>
        <m:oMath>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eastAsiaTheme="minorEastAsia" w:hAnsi="Cambria Math"/>
            </w:rPr>
            <m:t>=</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e>
              </m:func>
              <m:r>
                <w:rPr>
                  <w:rFonts w:ascii="Cambria Math" w:hAnsi="Cambria Math"/>
                </w:rPr>
                <m:t xml:space="preserve"> - </m:t>
              </m:r>
              <m:r>
                <w:rPr>
                  <w:rFonts w:ascii="Cambria Math" w:eastAsiaTheme="minorEastAsia" w:hAnsi="Cambria Math"/>
                </w:rPr>
                <m:t>ϵ</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 xml:space="preserve">2 - </m:t>
              </m:r>
              <m:r>
                <w:rPr>
                  <w:rFonts w:ascii="Cambria Math" w:eastAsiaTheme="minorEastAsia" w:hAnsi="Cambria Math"/>
                </w:rPr>
                <m:t>ϵ</m:t>
              </m:r>
            </m:sup>
          </m:sSup>
        </m:oMath>
      </m:oMathPara>
    </w:p>
    <w:p w14:paraId="14314621" w14:textId="60EEAAB8" w:rsidR="00DD5BD3" w:rsidRDefault="00DD5BD3" w:rsidP="00CA6260">
      <w:pPr>
        <w:rPr>
          <w:rFonts w:eastAsiaTheme="minorEastAsia"/>
        </w:rPr>
      </w:pPr>
      <w:r>
        <w:rPr>
          <w:rFonts w:eastAsiaTheme="minorEastAsia"/>
        </w:rPr>
        <w:t xml:space="preserve">If we take </w:t>
      </w:r>
      <m:oMath>
        <m:r>
          <w:rPr>
            <w:rFonts w:ascii="Cambria Math" w:eastAsiaTheme="minorEastAsia" w:hAnsi="Cambria Math"/>
          </w:rPr>
          <m:t>ϵ=1</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2 - ϵ</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2 - 1</m:t>
            </m:r>
          </m:sup>
        </m:sSup>
        <m:r>
          <w:rPr>
            <w:rFonts w:ascii="Cambria Math" w:eastAsiaTheme="minorEastAsia" w:hAnsi="Cambria Math"/>
          </w:rPr>
          <m:t>=n</m:t>
        </m:r>
      </m:oMath>
      <w:r>
        <w:rPr>
          <w:rFonts w:eastAsiaTheme="minorEastAsia"/>
        </w:rPr>
        <w:t xml:space="preserve">, so using the witnesses </w:t>
      </w:r>
      <m:oMath>
        <m:r>
          <w:rPr>
            <w:rFonts w:ascii="Cambria Math" w:eastAsiaTheme="minorEastAsia" w:hAnsi="Cambria Math"/>
          </w:rPr>
          <m:t>C=100, k=1</m:t>
        </m:r>
      </m:oMath>
      <w:r>
        <w:rPr>
          <w:rFonts w:eastAsiaTheme="minorEastAsia"/>
        </w:rPr>
        <w:t xml:space="preserve">, we can show that </w:t>
      </w:r>
      <m:oMath>
        <m:r>
          <w:rPr>
            <w:rFonts w:ascii="Cambria Math" w:eastAsiaTheme="minorEastAsia" w:hAnsi="Cambria Math"/>
          </w:rPr>
          <m:t>f(n)=100n=O(n</m:t>
        </m:r>
      </m:oMath>
      <w:r>
        <w:rPr>
          <w:rFonts w:eastAsiaTheme="minorEastAsia"/>
        </w:rPr>
        <w:t>), and therefore:</w:t>
      </w:r>
    </w:p>
    <w:p w14:paraId="3F184A7B" w14:textId="11D4CE32" w:rsidR="00DD5BD3" w:rsidRPr="00DD5BD3" w:rsidRDefault="00DD5BD3" w:rsidP="00CA6260">
      <w:pPr>
        <w:rPr>
          <w:rFonts w:eastAsiaTheme="minorEastAsia"/>
        </w:rPr>
      </w:pPr>
      <m:oMathPara>
        <m:oMath>
          <m:r>
            <w:rPr>
              <w:rFonts w:ascii="Cambria Math" w:eastAsiaTheme="minorEastAsia" w:hAnsi="Cambria Math"/>
            </w:rPr>
            <m:t>f(n)=O(</m:t>
          </m:r>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r>
                    <w:rPr>
                      <w:rFonts w:ascii="Cambria Math" w:hAnsi="Cambria Math"/>
                    </w:rPr>
                    <m:t xml:space="preserve">a - </m:t>
                  </m:r>
                  <m:r>
                    <w:rPr>
                      <w:rFonts w:ascii="Cambria Math" w:eastAsiaTheme="minorEastAsia" w:hAnsi="Cambria Math"/>
                    </w:rPr>
                    <m:t>ϵ</m:t>
                  </m:r>
                </m:e>
              </m:func>
            </m:sup>
          </m:sSup>
          <m:r>
            <w:rPr>
              <w:rFonts w:ascii="Cambria Math" w:hAnsi="Cambria Math"/>
            </w:rPr>
            <m:t>)</m:t>
          </m:r>
        </m:oMath>
      </m:oMathPara>
    </w:p>
    <w:p w14:paraId="2BF71847" w14:textId="55CF26FB" w:rsidR="00DD5BD3" w:rsidRPr="008D2A79" w:rsidRDefault="00DD5BD3" w:rsidP="00CA6260">
      <w:pPr>
        <w:rPr>
          <w:rFonts w:eastAsiaTheme="minorEastAsia" w:cstheme="minorHAnsi"/>
        </w:rPr>
      </w:pPr>
      <w:r w:rsidRPr="008D2A79">
        <w:rPr>
          <w:rFonts w:eastAsiaTheme="minorEastAsia" w:cstheme="minorHAnsi"/>
        </w:rPr>
        <w:t>So, using the first case of master theorem:</w:t>
      </w:r>
    </w:p>
    <w:p w14:paraId="35A8AE71" w14:textId="0A6A0158" w:rsidR="008D2A79" w:rsidRPr="008D2A79" w:rsidRDefault="008D2A79" w:rsidP="00CA6260">
      <w:pPr>
        <w:rPr>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m:rPr>
                      <m:sty m:val="p"/>
                    </m:rPr>
                    <w:rPr>
                      <w:rFonts w:ascii="Cambria Math" w:hAnsi="Cambria Math" w:cstheme="minorHAnsi"/>
                    </w:rPr>
                    <m:t>n</m:t>
                  </m:r>
                </m:e>
                <m:sup>
                  <m:r>
                    <m:rPr>
                      <m:sty m:val="p"/>
                    </m:rPr>
                    <w:rPr>
                      <w:rFonts w:ascii="Cambria Math" w:hAnsi="Cambria Math" w:cstheme="minorHAnsi"/>
                    </w:rPr>
                    <m:t>2</m:t>
                  </m:r>
                </m:sup>
              </m:sSup>
            </m:e>
          </m:d>
        </m:oMath>
      </m:oMathPara>
    </w:p>
    <w:p w14:paraId="1FC251AE" w14:textId="77777777" w:rsidR="008D2A79" w:rsidRPr="008D2A79" w:rsidRDefault="008D2A79" w:rsidP="00CA6260">
      <w:pPr>
        <w:rPr>
          <w:rFonts w:eastAsiaTheme="minorEastAsia" w:cstheme="minorHAnsi"/>
        </w:rPr>
      </w:pPr>
    </w:p>
    <w:p w14:paraId="5CA2C1FB" w14:textId="196D8051" w:rsidR="008D2A79" w:rsidRPr="008D2A79" w:rsidRDefault="008D2A79" w:rsidP="008D2A79">
      <w:pPr>
        <w:pStyle w:val="Heading2"/>
        <w:rPr>
          <w:rFonts w:asciiTheme="minorHAnsi" w:eastAsiaTheme="minorEastAsia" w:hAnsiTheme="minorHAnsi" w:cstheme="minorHAnsi"/>
        </w:rPr>
      </w:pPr>
      <w:r w:rsidRPr="008D2A79">
        <w:rPr>
          <w:rFonts w:asciiTheme="minorHAnsi" w:eastAsiaTheme="minorEastAsia" w:hAnsiTheme="minorHAnsi" w:cstheme="minorHAnsi"/>
        </w:rPr>
        <w:lastRenderedPageBreak/>
        <w:t>c)</w:t>
      </w:r>
    </w:p>
    <w:p w14:paraId="17E110E6" w14:textId="5676B84A" w:rsidR="008D2A79" w:rsidRPr="008D2A79" w:rsidRDefault="008D2A79" w:rsidP="008D2A79">
      <w:pPr>
        <w:rPr>
          <w:rFonts w:eastAsiaTheme="minorEastAsia" w:cstheme="minorHAnsi"/>
        </w:rPr>
      </w:pPr>
      <m:oMathPara>
        <m:oMath>
          <m:r>
            <w:rPr>
              <w:rFonts w:ascii="Cambria Math" w:hAnsi="Cambria Math" w:cstheme="minorHAnsi"/>
            </w:rPr>
            <m:t>T</m:t>
          </m:r>
          <m:d>
            <m:dPr>
              <m:ctrlPr>
                <w:rPr>
                  <w:rFonts w:ascii="Cambria Math" w:hAnsi="Cambria Math" w:cstheme="minorHAnsi"/>
                  <w:i/>
                </w:rPr>
              </m:ctrlPr>
            </m:dPr>
            <m:e>
              <m:r>
                <w:rPr>
                  <w:rFonts w:ascii="Cambria Math" w:hAnsi="Cambria Math" w:cstheme="minorHAnsi"/>
                </w:rPr>
                <m:t>n</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n</m:t>
              </m:r>
            </m:sup>
          </m:sSup>
          <m:r>
            <w:rPr>
              <w:rFonts w:ascii="Cambria Math" w:eastAsiaTheme="minorEastAsia" w:hAnsi="Cambria Math" w:cstheme="minorHAnsi"/>
            </w:rPr>
            <m:t>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2</m:t>
                  </m:r>
                  <m:ctrlPr>
                    <w:rPr>
                      <w:rFonts w:ascii="Cambria Math" w:eastAsiaTheme="minorEastAsia" w:hAnsi="Cambria Math" w:cstheme="minorHAnsi"/>
                      <w:i/>
                    </w:rPr>
                  </m:ctrlPr>
                </m:den>
              </m:f>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oMath>
      </m:oMathPara>
    </w:p>
    <w:p w14:paraId="01543F75" w14:textId="77777777" w:rsidR="008D2A79" w:rsidRDefault="008D2A79" w:rsidP="008D2A79">
      <w:pPr>
        <w:rPr>
          <w:rFonts w:eastAsiaTheme="minorEastAsia" w:cstheme="minorHAnsi"/>
        </w:rPr>
      </w:pPr>
      <w:proofErr w:type="gramStart"/>
      <w:r>
        <w:rPr>
          <w:rFonts w:eastAsiaTheme="minorEastAsia" w:cstheme="minorHAnsi"/>
        </w:rPr>
        <w:t>In order for</w:t>
      </w:r>
      <w:proofErr w:type="gramEnd"/>
      <w:r>
        <w:rPr>
          <w:rFonts w:eastAsiaTheme="minorEastAsia" w:cstheme="minorHAnsi"/>
        </w:rPr>
        <w:t xml:space="preserve"> a recurrence to be resolved using master theorem, it must be of the form: </w:t>
      </w:r>
    </w:p>
    <w:p w14:paraId="58CF243A" w14:textId="2CC0F3C3" w:rsidR="008D2A79" w:rsidRPr="008D2A79" w:rsidDel="008D2A79" w:rsidRDefault="008D2A79" w:rsidP="008D2A79">
      <w:pPr>
        <w:rPr>
          <w:del w:id="1" w:author="jacob howes" w:date="2018-12-17T11:30:00Z"/>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=aT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b</m:t>
                  </m:r>
                  <m:ctrlPr>
                    <w:rPr>
                      <w:rFonts w:ascii="Cambria Math" w:eastAsiaTheme="minorEastAsia" w:hAnsi="Cambria Math" w:cstheme="minorHAnsi"/>
                      <w:i/>
                    </w:rPr>
                  </m:ctrlPr>
                </m:den>
              </m:f>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oMath>
      </m:oMathPara>
    </w:p>
    <w:p w14:paraId="219D2883" w14:textId="352FF1D7" w:rsidR="008D2A79" w:rsidRDefault="008D2A79" w:rsidP="008D2A79">
      <w:pPr>
        <w:rPr>
          <w:rFonts w:eastAsiaTheme="minorEastAsia"/>
        </w:rPr>
      </w:pPr>
      <w:r>
        <w:rPr>
          <w:rFonts w:eastAsiaTheme="minorEastAsia"/>
        </w:rPr>
        <w:t xml:space="preserve">However, this recurrence cannot be written in this form as in place of the constant a, there is a non-constant expression: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Therefore, this recurrence cannot be resolved using master theorem.</w:t>
      </w:r>
    </w:p>
    <w:p w14:paraId="0B5D93EF" w14:textId="0B8567CD" w:rsidR="008D2A79" w:rsidRDefault="008D2A79" w:rsidP="008D2A79">
      <w:pPr>
        <w:pStyle w:val="Heading2"/>
        <w:rPr>
          <w:rFonts w:eastAsiaTheme="minorEastAsia"/>
        </w:rPr>
      </w:pPr>
      <w:r>
        <w:rPr>
          <w:rFonts w:eastAsiaTheme="minorEastAsia"/>
        </w:rPr>
        <w:t>d)</w:t>
      </w:r>
    </w:p>
    <w:p w14:paraId="5D4B55B8" w14:textId="45C73614" w:rsidR="008D2A79" w:rsidRDefault="008D2A79" w:rsidP="008D2A79">
      <w:pPr>
        <w:rPr>
          <w:rFonts w:eastAsiaTheme="minorEastAsia"/>
        </w:rPr>
      </w:pPr>
      <w:r>
        <w:t xml:space="preserve">T(n) can be resolved with master theorem using the constants </w:t>
      </w:r>
      <m:oMath>
        <m:r>
          <w:rPr>
            <w:rFonts w:ascii="Cambria Math" w:hAnsi="Cambria Math"/>
          </w:rPr>
          <m:t>a=3, b=3</m:t>
        </m:r>
      </m:oMath>
      <w:r>
        <w:rPr>
          <w:rFonts w:eastAsiaTheme="minorEastAsia"/>
        </w:rPr>
        <w:t xml:space="preserve"> and the function </w:t>
      </w:r>
      <m:oMath>
        <m:r>
          <w:rPr>
            <w:rFonts w:ascii="Cambria Math" w:eastAsiaTheme="minorEastAsia" w:hAnsi="Cambria Math"/>
          </w:rPr>
          <m:t>f(n)=cn</m:t>
        </m:r>
      </m:oMath>
      <w:r>
        <w:rPr>
          <w:rFonts w:eastAsiaTheme="minorEastAsia"/>
        </w:rPr>
        <w:t>, where c is a constant.</w:t>
      </w:r>
    </w:p>
    <w:p w14:paraId="36BEB49F" w14:textId="2181FE64" w:rsidR="008D2A79" w:rsidRPr="008D2A79" w:rsidRDefault="008D2A79" w:rsidP="008D2A79">
      <w:pPr>
        <w:rPr>
          <w:rFonts w:eastAsiaTheme="minorEastAsia"/>
        </w:rPr>
      </w:pPr>
      <w:r>
        <w:rPr>
          <w:rFonts w:eastAsiaTheme="minorEastAsia"/>
        </w:rPr>
        <w:t xml:space="preserve">Considering the second case of master theorem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ctrlPr>
              <w:rPr>
                <w:rFonts w:ascii="Cambria Math" w:hAnsi="Cambria Math" w:cstheme="minorHAnsi"/>
                <w:i/>
              </w:rPr>
            </m:ctrlPr>
          </m:e>
        </m:d>
      </m:oMath>
      <w:r w:rsidR="00535E02">
        <w:rPr>
          <w:rFonts w:eastAsiaTheme="minorEastAsia"/>
        </w:rPr>
        <w:t>:</w:t>
      </w:r>
    </w:p>
    <w:p w14:paraId="611E0773" w14:textId="2B1990D6" w:rsidR="008D2A79" w:rsidRPr="008D2A79" w:rsidRDefault="00C747CA" w:rsidP="008D2A79">
      <w:pPr>
        <w:rPr>
          <w:rFonts w:eastAsiaTheme="minorEastAsia"/>
        </w:rPr>
      </w:pPr>
      <m:oMathPara>
        <m:oMath>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eastAsiaTheme="minorEastAsia" w:hAnsi="Cambria Math"/>
            </w:rPr>
            <m:t>=</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3</m:t>
                      </m:r>
                    </m:sub>
                  </m:sSub>
                </m:fName>
                <m:e>
                  <m:r>
                    <w:rPr>
                      <w:rFonts w:ascii="Cambria Math" w:hAnsi="Cambria Math" w:cstheme="minorHAnsi"/>
                    </w:rPr>
                    <m:t>3</m:t>
                  </m:r>
                </m:e>
              </m:func>
            </m:sup>
          </m:sSup>
          <m:r>
            <w:rPr>
              <w:rFonts w:ascii="Cambria Math" w:hAnsi="Cambria Math" w:cstheme="minorHAnsi"/>
            </w:rPr>
            <m:t>=n</m:t>
          </m:r>
        </m:oMath>
      </m:oMathPara>
    </w:p>
    <w:p w14:paraId="0ED62050" w14:textId="46D7F723" w:rsidR="008D2A79" w:rsidRDefault="008D2A79" w:rsidP="008D2A79">
      <w:pPr>
        <w:rPr>
          <w:rFonts w:eastAsiaTheme="minorEastAsia"/>
        </w:rPr>
      </w:pPr>
      <w:r>
        <w:rPr>
          <w:rFonts w:eastAsiaTheme="minorEastAsia"/>
        </w:rPr>
        <w:t xml:space="preserve">If we use as our witnesses, </w:t>
      </w:r>
      <m:oMath>
        <m:r>
          <w:rPr>
            <w:rFonts w:ascii="Cambria Math" w:eastAsiaTheme="minorEastAsia" w:hAnsi="Cambria Math"/>
          </w:rPr>
          <m:t>C=c, k=1</m:t>
        </m:r>
      </m:oMath>
      <w:r>
        <w:rPr>
          <w:rFonts w:eastAsiaTheme="minorEastAsia"/>
        </w:rPr>
        <w:t xml:space="preserve"> then:</w:t>
      </w:r>
    </w:p>
    <w:p w14:paraId="6630D7E6" w14:textId="45F2A4F4" w:rsidR="008D2A79" w:rsidRPr="00535E02" w:rsidRDefault="008D2A79" w:rsidP="008D2A79">
      <w:pPr>
        <w:rPr>
          <w:rFonts w:eastAsiaTheme="minorEastAsia"/>
        </w:rPr>
      </w:pPr>
      <m:oMathPara>
        <m:oMath>
          <m:r>
            <w:rPr>
              <w:rFonts w:ascii="Cambria Math" w:eastAsiaTheme="minorEastAsia" w:hAnsi="Cambria Math"/>
            </w:rPr>
            <m:t>f(n)=cn=c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3</m:t>
                      </m:r>
                    </m:sub>
                  </m:sSub>
                </m:fName>
                <m:e>
                  <m:r>
                    <w:rPr>
                      <w:rFonts w:ascii="Cambria Math" w:hAnsi="Cambria Math" w:cstheme="minorHAnsi"/>
                    </w:rPr>
                    <m:t>3</m:t>
                  </m:r>
                </m:e>
              </m:func>
            </m:sup>
          </m:sSup>
          <m:r>
            <w:rPr>
              <w:rFonts w:ascii="Cambria Math" w:hAnsi="Cambria Math" w:cstheme="minorHAnsi"/>
            </w:rPr>
            <m:t>=c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eastAsiaTheme="minorEastAsia" w:hAnsi="Cambria Math"/>
            </w:rPr>
            <m:t>, for all x&gt;1</m:t>
          </m:r>
        </m:oMath>
      </m:oMathPara>
    </w:p>
    <w:p w14:paraId="08AF06A7" w14:textId="2AE31545" w:rsidR="00535E02" w:rsidRDefault="00535E02" w:rsidP="008D2A79">
      <w:pPr>
        <w:rPr>
          <w:rFonts w:eastAsiaTheme="minorEastAsia"/>
        </w:rPr>
      </w:pPr>
      <w:r>
        <w:rPr>
          <w:rFonts w:eastAsiaTheme="minorEastAsia"/>
        </w:rPr>
        <w:t xml:space="preserve">Given that </w:t>
      </w:r>
      <m:oMath>
        <m:r>
          <w:rPr>
            <w:rFonts w:ascii="Cambria Math" w:eastAsiaTheme="minorEastAsia" w:hAnsi="Cambria Math"/>
          </w:rPr>
          <m:t>f(n)=</m:t>
        </m:r>
        <m:r>
          <w:rPr>
            <w:rFonts w:ascii="Cambria Math" w:hAnsi="Cambria Math" w:cstheme="minorHAnsi"/>
          </w:rPr>
          <m:t>c</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oMath>
      <w:r>
        <w:rPr>
          <w:rFonts w:eastAsiaTheme="minorEastAsia"/>
        </w:rPr>
        <w:t xml:space="preserve">, it is clear that </w:t>
      </w:r>
      <m:oMath>
        <m:r>
          <w:rPr>
            <w:rFonts w:ascii="Cambria Math" w:eastAsiaTheme="minorEastAsia" w:hAnsi="Cambria Math"/>
          </w:rPr>
          <m:t>f(n)=O(</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m:t>
        </m:r>
      </m:oMath>
      <w:r>
        <w:rPr>
          <w:rFonts w:eastAsiaTheme="minorEastAsia"/>
        </w:rPr>
        <w:t xml:space="preserve"> and </w:t>
      </w:r>
      <m:oMath>
        <m:r>
          <w:rPr>
            <w:rFonts w:ascii="Cambria Math" w:eastAsiaTheme="minorEastAsia" w:hAnsi="Cambria Math"/>
          </w:rPr>
          <m:t>f(n)=Ω(</m:t>
        </m:r>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m:t>
        </m:r>
      </m:oMath>
      <w:r>
        <w:rPr>
          <w:rFonts w:eastAsiaTheme="minorEastAsia"/>
        </w:rPr>
        <w:t xml:space="preserve">, so </w:t>
      </w:r>
      <m:oMath>
        <m:r>
          <w:rPr>
            <w:rFonts w:ascii="Cambria Math" w:eastAsiaTheme="minorEastAsia" w:hAnsi="Cambria Math"/>
          </w:rPr>
          <m:t>f(n)=</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ctrlPr>
              <w:rPr>
                <w:rFonts w:ascii="Cambria Math" w:hAnsi="Cambria Math" w:cstheme="minorHAnsi"/>
                <w:i/>
              </w:rPr>
            </m:ctrlPr>
          </m:e>
        </m:d>
      </m:oMath>
      <w:r>
        <w:rPr>
          <w:rFonts w:eastAsiaTheme="minorEastAsia"/>
        </w:rPr>
        <w:t xml:space="preserve"> and, through master theorem:</w:t>
      </w:r>
    </w:p>
    <w:p w14:paraId="64B3BC8D" w14:textId="573881FF" w:rsidR="00535E02" w:rsidRPr="00535E02" w:rsidRDefault="00535E02" w:rsidP="008D2A79">
      <w:pPr>
        <w:rPr>
          <w:rFonts w:eastAsiaTheme="minorEastAsia"/>
        </w:rPr>
      </w:pPr>
      <m:oMathPara>
        <m:oMath>
          <m:r>
            <w:rPr>
              <w:rFonts w:ascii="Cambria Math" w:eastAsiaTheme="minorEastAsia" w:hAnsi="Cambria Math"/>
            </w:rPr>
            <m:t>T(n)=</m:t>
          </m:r>
          <m:r>
            <m:rPr>
              <m:sty m:val="p"/>
            </m:rPr>
            <w:rPr>
              <w:rFonts w:ascii="Cambria Math" w:hAnsi="Cambria Math" w:cstheme="minorHAnsi"/>
            </w:rPr>
            <m:t>Θ</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n</m:t>
                  </m:r>
                </m:e>
                <m:sup>
                  <m:func>
                    <m:funcPr>
                      <m:ctrlPr>
                        <w:rPr>
                          <w:rFonts w:ascii="Cambria Math" w:hAnsi="Cambria Math" w:cstheme="minorHAnsi"/>
                          <w:i/>
                        </w:rPr>
                      </m:ctrlPr>
                    </m:funcPr>
                    <m:fName>
                      <m:sSub>
                        <m:sSubPr>
                          <m:ctrlPr>
                            <w:rPr>
                              <w:rFonts w:ascii="Cambria Math" w:hAnsi="Cambria Math" w:cstheme="minorHAnsi"/>
                              <w:i/>
                            </w:rPr>
                          </m:ctrlPr>
                        </m:sSubPr>
                        <m:e>
                          <m:r>
                            <m:rPr>
                              <m:sty m:val="p"/>
                            </m:rPr>
                            <w:rPr>
                              <w:rFonts w:ascii="Cambria Math" w:hAnsi="Cambria Math" w:cstheme="minorHAnsi"/>
                            </w:rPr>
                            <m:t>log</m:t>
                          </m:r>
                        </m:e>
                        <m:sub>
                          <m:r>
                            <w:rPr>
                              <w:rFonts w:ascii="Cambria Math" w:hAnsi="Cambria Math" w:cstheme="minorHAnsi"/>
                            </w:rPr>
                            <m:t>b</m:t>
                          </m:r>
                        </m:sub>
                      </m:sSub>
                    </m:fName>
                    <m:e>
                      <m:r>
                        <w:rPr>
                          <w:rFonts w:ascii="Cambria Math" w:hAnsi="Cambria Math" w:cstheme="minorHAnsi"/>
                        </w:rPr>
                        <m:t>a</m:t>
                      </m:r>
                    </m:e>
                  </m:func>
                </m:sup>
              </m:sSup>
              <m:r>
                <w:rPr>
                  <w:rFonts w:ascii="Cambria Math" w:hAnsi="Cambria Math" w:cstheme="minorHAnsi"/>
                </w:rPr>
                <m:t>∙log(n)</m:t>
              </m:r>
              <m:ctrlPr>
                <w:rPr>
                  <w:rFonts w:ascii="Cambria Math" w:hAnsi="Cambria Math" w:cstheme="minorHAnsi"/>
                  <w:i/>
                </w:rPr>
              </m:ctrlPr>
            </m:e>
          </m:d>
          <m:r>
            <w:rPr>
              <w:rFonts w:ascii="Cambria Math" w:hAnsi="Cambria Math" w:cstheme="minorHAnsi"/>
            </w:rPr>
            <m:t>=</m:t>
          </m:r>
          <m:r>
            <m:rPr>
              <m:sty m:val="p"/>
            </m:rPr>
            <w:rPr>
              <w:rFonts w:ascii="Cambria Math" w:hAnsi="Cambria Math" w:cstheme="minorHAnsi"/>
            </w:rPr>
            <m:t>Θ</m:t>
          </m:r>
          <m:d>
            <m:dPr>
              <m:ctrlPr>
                <w:rPr>
                  <w:rFonts w:ascii="Cambria Math" w:hAnsi="Cambria Math" w:cstheme="minorHAnsi"/>
                </w:rPr>
              </m:ctrlPr>
            </m:dPr>
            <m:e>
              <m:r>
                <w:rPr>
                  <w:rFonts w:ascii="Cambria Math" w:hAnsi="Cambria Math" w:cstheme="minorHAnsi"/>
                </w:rPr>
                <m:t>n∙log(n)</m:t>
              </m:r>
              <m:ctrlPr>
                <w:rPr>
                  <w:rFonts w:ascii="Cambria Math" w:hAnsi="Cambria Math" w:cstheme="minorHAnsi"/>
                  <w:i/>
                </w:rPr>
              </m:ctrlPr>
            </m:e>
          </m:d>
        </m:oMath>
      </m:oMathPara>
    </w:p>
    <w:p w14:paraId="2DDFE66F" w14:textId="1727A1F6" w:rsidR="00535E02" w:rsidRDefault="00535E02" w:rsidP="00535E02">
      <w:pPr>
        <w:pStyle w:val="Heading2"/>
        <w:rPr>
          <w:rFonts w:eastAsiaTheme="minorEastAsia"/>
        </w:rPr>
      </w:pPr>
      <w:r>
        <w:rPr>
          <w:rFonts w:eastAsiaTheme="minorEastAsia"/>
        </w:rPr>
        <w:t>e)</w:t>
      </w:r>
    </w:p>
    <w:p w14:paraId="20C288FF" w14:textId="2655B5A6" w:rsidR="00D01794" w:rsidRPr="002B4C9F" w:rsidRDefault="002B4C9F" w:rsidP="00535E02">
      <w:pPr>
        <w:rPr>
          <w:rFonts w:eastAsiaTheme="minorEastAsia"/>
        </w:rPr>
      </w:pPr>
      <m:oMathPara>
        <m:oMath>
          <m:r>
            <w:rPr>
              <w:rFonts w:ascii="Cambria Math" w:eastAsiaTheme="minorEastAsia" w:hAnsi="Cambria Math"/>
            </w:rPr>
            <m:t>T(n)=0.99</m:t>
          </m:r>
          <m:r>
            <w:rPr>
              <w:rFonts w:ascii="Cambria Math" w:eastAsiaTheme="minorEastAsia" w:hAnsi="Cambria Math" w:cstheme="minorHAnsi"/>
            </w:rPr>
            <m:t>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7</m:t>
                  </m:r>
                  <m:ctrlPr>
                    <w:rPr>
                      <w:rFonts w:ascii="Cambria Math" w:eastAsiaTheme="minorEastAsia" w:hAnsi="Cambria Math" w:cstheme="minorHAnsi"/>
                      <w:i/>
                    </w:rPr>
                  </m:ctrlPr>
                </m:den>
              </m:f>
            </m:e>
          </m:d>
          <m:r>
            <w:rPr>
              <w:rFonts w:ascii="Cambria Math" w:eastAsiaTheme="minorEastAsia" w:hAnsi="Cambria Math" w:cstheme="minorHAnsi"/>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ctrlPr>
                <w:rPr>
                  <w:rFonts w:ascii="Cambria Math" w:eastAsiaTheme="minorEastAsia" w:hAnsi="Cambria Math"/>
                  <w:i/>
                </w:rPr>
              </m:ctrlPr>
            </m:den>
          </m:f>
        </m:oMath>
      </m:oMathPara>
    </w:p>
    <w:p w14:paraId="41266A0F" w14:textId="0DDFCE92" w:rsidR="002B4C9F" w:rsidRDefault="002B4C9F" w:rsidP="00535E02">
      <w:pPr>
        <w:rPr>
          <w:rFonts w:eastAsiaTheme="minorEastAsia"/>
        </w:rPr>
      </w:pPr>
      <w:proofErr w:type="gramStart"/>
      <w:r>
        <w:rPr>
          <w:rFonts w:eastAsiaTheme="minorEastAsia"/>
        </w:rPr>
        <w:t>In order for</w:t>
      </w:r>
      <w:proofErr w:type="gramEnd"/>
      <w:r>
        <w:rPr>
          <w:rFonts w:eastAsiaTheme="minorEastAsia"/>
        </w:rPr>
        <w:t xml:space="preserve"> a recurrence to be resolved using master theorem, it must be of the form:</w:t>
      </w:r>
    </w:p>
    <w:p w14:paraId="44087E57" w14:textId="39A56CCD" w:rsidR="002B4C9F" w:rsidRPr="008D2A79" w:rsidDel="008D2A79" w:rsidRDefault="002B4C9F" w:rsidP="002B4C9F">
      <w:pPr>
        <w:rPr>
          <w:del w:id="2" w:author="jacob howes" w:date="2018-12-17T11:30:00Z"/>
          <w:rFonts w:eastAsiaTheme="minorEastAsia" w:cstheme="minorHAnsi"/>
        </w:rPr>
      </w:pPr>
      <m:oMathPara>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=aT</m:t>
          </m:r>
          <m:d>
            <m:dPr>
              <m:ctrlPr>
                <w:rPr>
                  <w:rFonts w:ascii="Cambria Math" w:eastAsiaTheme="minorEastAsia" w:hAnsi="Cambria Math" w:cstheme="minorHAnsi"/>
                  <w:i/>
                </w:rPr>
              </m:ctrlPr>
            </m:dPr>
            <m:e>
              <m:f>
                <m:fPr>
                  <m:ctrlPr>
                    <w:rPr>
                      <w:rFonts w:ascii="Cambria Math" w:eastAsiaTheme="minorEastAsia" w:hAnsi="Cambria Math" w:cstheme="minorHAnsi"/>
                    </w:rPr>
                  </m:ctrlPr>
                </m:fPr>
                <m:num>
                  <m:r>
                    <w:rPr>
                      <w:rFonts w:ascii="Cambria Math" w:eastAsiaTheme="minorEastAsia" w:hAnsi="Cambria Math" w:cstheme="minorHAnsi"/>
                    </w:rPr>
                    <m:t>n</m:t>
                  </m:r>
                  <m:ctrlPr>
                    <w:rPr>
                      <w:rFonts w:ascii="Cambria Math" w:eastAsiaTheme="minorEastAsia" w:hAnsi="Cambria Math" w:cstheme="minorHAnsi"/>
                      <w:i/>
                    </w:rPr>
                  </m:ctrlPr>
                </m:num>
                <m:den>
                  <m:r>
                    <w:rPr>
                      <w:rFonts w:ascii="Cambria Math" w:eastAsiaTheme="minorEastAsia" w:hAnsi="Cambria Math" w:cstheme="minorHAnsi"/>
                    </w:rPr>
                    <m:t>b</m:t>
                  </m:r>
                  <m:ctrlPr>
                    <w:rPr>
                      <w:rFonts w:ascii="Cambria Math" w:eastAsiaTheme="minorEastAsia" w:hAnsi="Cambria Math" w:cstheme="minorHAnsi"/>
                      <w:i/>
                    </w:rPr>
                  </m:ctrlPr>
                </m:den>
              </m:f>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oMath>
      </m:oMathPara>
    </w:p>
    <w:p w14:paraId="67221AB7" w14:textId="2267C62F" w:rsidR="002B4C9F" w:rsidRPr="00D01794" w:rsidRDefault="002B4C9F" w:rsidP="00535E02">
      <w:pPr>
        <w:rPr>
          <w:rFonts w:eastAsiaTheme="minorEastAsia"/>
        </w:rPr>
      </w:pPr>
      <w:r>
        <w:rPr>
          <w:rFonts w:eastAsiaTheme="minorEastAsia"/>
        </w:rPr>
        <w:t xml:space="preserve">Where </w:t>
      </w:r>
      <m:oMath>
        <m:r>
          <w:rPr>
            <w:rFonts w:ascii="Cambria Math" w:eastAsiaTheme="minorEastAsia" w:hAnsi="Cambria Math"/>
          </w:rPr>
          <m:t>a≥1, b&gt;1</m:t>
        </m:r>
      </m:oMath>
      <w:r>
        <w:rPr>
          <w:rFonts w:eastAsiaTheme="minorEastAsia"/>
        </w:rPr>
        <w:t xml:space="preserve">. </w:t>
      </w:r>
      <w:proofErr w:type="gramStart"/>
      <w:r>
        <w:rPr>
          <w:rFonts w:eastAsiaTheme="minorEastAsia"/>
        </w:rPr>
        <w:t>However</w:t>
      </w:r>
      <w:proofErr w:type="gramEnd"/>
      <w:r>
        <w:rPr>
          <w:rFonts w:eastAsiaTheme="minorEastAsia"/>
        </w:rPr>
        <w:t xml:space="preserve"> the value of </w:t>
      </w:r>
      <m:oMath>
        <m:r>
          <w:rPr>
            <w:rFonts w:ascii="Cambria Math" w:eastAsiaTheme="minorEastAsia" w:hAnsi="Cambria Math"/>
          </w:rPr>
          <m:t>a=0.99</m:t>
        </m:r>
      </m:oMath>
      <w:r>
        <w:rPr>
          <w:rFonts w:eastAsiaTheme="minorEastAsia"/>
        </w:rPr>
        <w:t xml:space="preserve"> means </w:t>
      </w:r>
      <m:oMath>
        <m:r>
          <w:rPr>
            <w:rFonts w:ascii="Cambria Math" w:eastAsiaTheme="minorEastAsia" w:hAnsi="Cambria Math"/>
          </w:rPr>
          <m:t>a&lt;1</m:t>
        </m:r>
      </m:oMath>
      <w:r>
        <w:rPr>
          <w:rFonts w:eastAsiaTheme="minorEastAsia"/>
        </w:rPr>
        <w:t xml:space="preserve">, meaning </w:t>
      </w:r>
      <m:oMath>
        <m:r>
          <w:rPr>
            <w:rFonts w:ascii="Cambria Math" w:eastAsiaTheme="minorEastAsia" w:hAnsi="Cambria Math"/>
          </w:rPr>
          <m:t>T(n)</m:t>
        </m:r>
      </m:oMath>
      <w:r>
        <w:rPr>
          <w:rFonts w:eastAsiaTheme="minorEastAsia"/>
        </w:rPr>
        <w:t xml:space="preserve"> cannot be resolved using master theorem.</w:t>
      </w:r>
    </w:p>
    <w:p w14:paraId="001FEEAA" w14:textId="3834463B" w:rsidR="00F526BB" w:rsidRDefault="00F526BB" w:rsidP="00BD6583">
      <w:pPr>
        <w:pStyle w:val="Heading1"/>
        <w:spacing w:before="0"/>
        <w:rPr>
          <w:rFonts w:eastAsiaTheme="minorEastAsia"/>
          <w:lang w:val="en-US"/>
        </w:rPr>
      </w:pPr>
      <w:r>
        <w:rPr>
          <w:rFonts w:eastAsiaTheme="minorEastAsia"/>
          <w:lang w:val="en-US"/>
        </w:rPr>
        <w:t>Question 6</w:t>
      </w:r>
    </w:p>
    <w:p w14:paraId="48770DF7" w14:textId="65C52920" w:rsidR="00F526BB" w:rsidRDefault="00F526BB" w:rsidP="00BD6583">
      <w:pPr>
        <w:pStyle w:val="Heading2"/>
        <w:spacing w:before="0"/>
        <w:rPr>
          <w:lang w:val="en-US"/>
        </w:rPr>
      </w:pPr>
      <w:r>
        <w:rPr>
          <w:lang w:val="en-US"/>
        </w:rPr>
        <w:t>b)</w:t>
      </w:r>
    </w:p>
    <w:p w14:paraId="41587CA4" w14:textId="77777777" w:rsidR="009A2F2C" w:rsidRDefault="00F526BB" w:rsidP="00BD6583">
      <w:pPr>
        <w:spacing w:after="0"/>
        <w:rPr>
          <w:rFonts w:eastAsiaTheme="minorEastAsia"/>
          <w:lang w:val="en-US"/>
        </w:rPr>
      </w:pPr>
      <w:r>
        <w:rPr>
          <w:lang w:val="en-US"/>
        </w:rPr>
        <w:t>Given that on an input of size n selection sort will</w:t>
      </w:r>
      <w:r w:rsidR="00BD6583">
        <w:rPr>
          <w:lang w:val="en-US"/>
        </w:rPr>
        <w:t xml:space="preserve"> make </w:t>
      </w:r>
      <w:r>
        <w:rPr>
          <w:lang w:val="en-US"/>
        </w:rPr>
        <w:t xml:space="preserve"> </w:t>
      </w:r>
      <m:oMath>
        <m:f>
          <m:fPr>
            <m:ctrlPr>
              <w:rPr>
                <w:rFonts w:ascii="Cambria Math" w:hAnsi="Cambria Math"/>
                <w:i/>
                <w:lang w:val="en-US"/>
              </w:rPr>
            </m:ctrlPr>
          </m:fPr>
          <m:num>
            <m:r>
              <w:rPr>
                <w:rFonts w:ascii="Cambria Math" w:hAnsi="Cambria Math"/>
                <w:lang w:val="en-US"/>
              </w:rPr>
              <m:t>n(n - 1)</m:t>
            </m:r>
          </m:num>
          <m:den>
            <m:r>
              <w:rPr>
                <w:rFonts w:ascii="Cambria Math" w:hAnsi="Cambria Math"/>
                <w:lang w:val="en-US"/>
              </w:rPr>
              <m:t>2</m:t>
            </m:r>
          </m:den>
        </m:f>
      </m:oMath>
      <w:r w:rsidR="00BD6583">
        <w:rPr>
          <w:rFonts w:eastAsiaTheme="minorEastAsia"/>
          <w:lang w:val="en-US"/>
        </w:rPr>
        <w:t xml:space="preserve">  and be of time complexity O(n</w:t>
      </w:r>
      <w:r w:rsidR="00BD6583">
        <w:rPr>
          <w:rFonts w:eastAsiaTheme="minorEastAsia"/>
          <w:vertAlign w:val="superscript"/>
          <w:lang w:val="en-US"/>
        </w:rPr>
        <w:t>2</w:t>
      </w:r>
      <w:r w:rsidR="00BD6583">
        <w:rPr>
          <w:rFonts w:eastAsiaTheme="minorEastAsia"/>
          <w:lang w:val="en-US"/>
        </w:rPr>
        <w:t xml:space="preserve">) regardless of the contents of n, it can essentially be ignored when searching for a difficult input. Furthermore, the </w:t>
      </w:r>
      <w:proofErr w:type="spellStart"/>
      <w:r w:rsidR="00BD6583">
        <w:rPr>
          <w:rFonts w:eastAsiaTheme="minorEastAsia"/>
          <w:lang w:val="en-US"/>
        </w:rPr>
        <w:t>MergeSort</w:t>
      </w:r>
      <w:proofErr w:type="spellEnd"/>
      <w:r w:rsidR="00BD6583">
        <w:rPr>
          <w:rFonts w:eastAsiaTheme="minorEastAsia"/>
          <w:lang w:val="en-US"/>
        </w:rPr>
        <w:t xml:space="preserve"> algorithm makes no comparisons and </w:t>
      </w:r>
      <w:r w:rsidR="00B238EC">
        <w:rPr>
          <w:rFonts w:eastAsiaTheme="minorEastAsia"/>
          <w:lang w:val="en-US"/>
        </w:rPr>
        <w:t>divides the function in have until each section reaches a length of 4, again, regardless of</w:t>
      </w:r>
      <w:r w:rsidR="00FB2F47">
        <w:rPr>
          <w:rFonts w:eastAsiaTheme="minorEastAsia"/>
          <w:lang w:val="en-US"/>
        </w:rPr>
        <w:t xml:space="preserve"> the contents of the input.</w:t>
      </w:r>
    </w:p>
    <w:p w14:paraId="2AEEBACC" w14:textId="77777777" w:rsidR="009A2F2C" w:rsidRDefault="009A2F2C" w:rsidP="00BD6583">
      <w:pPr>
        <w:spacing w:after="0"/>
        <w:rPr>
          <w:rFonts w:eastAsiaTheme="minorEastAsia"/>
          <w:lang w:val="en-US"/>
        </w:rPr>
      </w:pPr>
    </w:p>
    <w:p w14:paraId="48CB1C26" w14:textId="67426177" w:rsidR="002F5E1C" w:rsidRDefault="00FB2F47" w:rsidP="00BD6583">
      <w:pPr>
        <w:spacing w:after="0"/>
        <w:rPr>
          <w:rFonts w:eastAsiaTheme="minorEastAsia"/>
          <w:lang w:val="en-US"/>
        </w:rPr>
      </w:pPr>
      <w:r>
        <w:rPr>
          <w:rFonts w:eastAsiaTheme="minorEastAsia"/>
          <w:lang w:val="en-US"/>
        </w:rPr>
        <w:t>The only way in which the contents of the input effects the efficiency is the Merge function. When given inputs where every item of left is smaller than every item in right it will comp</w:t>
      </w:r>
      <w:r w:rsidR="00291262">
        <w:rPr>
          <w:rFonts w:eastAsiaTheme="minorEastAsia"/>
          <w:lang w:val="en-US"/>
        </w:rPr>
        <w:t>are</w:t>
      </w:r>
      <w:r w:rsidR="0000133F">
        <w:rPr>
          <w:rFonts w:eastAsiaTheme="minorEastAsia"/>
          <w:lang w:val="en-US"/>
        </w:rPr>
        <w:t xml:space="preserve"> each item from the left to the right and end up with an empty left list meaning it can simply concatenate right onto the end of result.</w:t>
      </w:r>
      <w:r w:rsidR="009A2F2C">
        <w:rPr>
          <w:rFonts w:eastAsiaTheme="minorEastAsia"/>
          <w:lang w:val="en-US"/>
        </w:rPr>
        <w:t xml:space="preserve"> This would best case input to Merge.</w:t>
      </w:r>
    </w:p>
    <w:p w14:paraId="78A20AB6" w14:textId="7B81EB50" w:rsidR="009A2F2C" w:rsidRDefault="009A2F2C" w:rsidP="00BD6583">
      <w:pPr>
        <w:spacing w:after="0"/>
        <w:rPr>
          <w:lang w:val="en-US"/>
        </w:rPr>
      </w:pPr>
    </w:p>
    <w:p w14:paraId="090F3ECB" w14:textId="630DE3D3" w:rsidR="00D070F7" w:rsidRPr="00D070F7" w:rsidRDefault="009A2F2C" w:rsidP="00BD6583">
      <w:pPr>
        <w:spacing w:after="0"/>
        <w:rPr>
          <w:lang w:val="en-US"/>
        </w:rPr>
      </w:pPr>
      <w:r>
        <w:rPr>
          <w:lang w:val="en-US"/>
        </w:rPr>
        <w:lastRenderedPageBreak/>
        <w:t xml:space="preserve">The </w:t>
      </w:r>
      <w:proofErr w:type="gramStart"/>
      <w:r>
        <w:rPr>
          <w:lang w:val="en-US"/>
        </w:rPr>
        <w:t>worst case</w:t>
      </w:r>
      <w:proofErr w:type="gramEnd"/>
      <w:r>
        <w:rPr>
          <w:lang w:val="en-US"/>
        </w:rPr>
        <w:t xml:space="preserve"> input for Merge would logically be the opposite: An input where the indexes of left and right alternate in size, for example: left = [1, 3, 5, 7], right = [2, 4, 6, 8]. This input would result in left and right decreasing in size at essentially the same rate resulting in the maximum amount of comparisons and the full iteration through left and right.</w:t>
      </w:r>
      <w:r w:rsidR="00D070F7">
        <w:rPr>
          <w:lang w:val="en-US"/>
        </w:rPr>
        <w:t xml:space="preserve"> By this logic, the worst case input for the merge-selection hybrid would be one where, when split into sections the n</w:t>
      </w:r>
      <w:r w:rsidR="00D070F7">
        <w:rPr>
          <w:lang w:val="en-US"/>
        </w:rPr>
        <w:softHyphen/>
      </w:r>
      <w:r w:rsidR="00D070F7">
        <w:rPr>
          <w:vertAlign w:val="superscript"/>
          <w:lang w:val="en-US"/>
        </w:rPr>
        <w:t>th</w:t>
      </w:r>
      <w:r w:rsidR="00D070F7">
        <w:rPr>
          <w:lang w:val="en-US"/>
        </w:rPr>
        <w:t xml:space="preserve"> item in the second section is bigger than the n</w:t>
      </w:r>
      <w:r w:rsidR="00D070F7">
        <w:rPr>
          <w:vertAlign w:val="superscript"/>
          <w:lang w:val="en-US"/>
        </w:rPr>
        <w:t>th</w:t>
      </w:r>
      <w:r w:rsidR="00D070F7">
        <w:rPr>
          <w:lang w:val="en-US"/>
        </w:rPr>
        <w:t xml:space="preserve"> item in the smaller section but smaller than the (n + </w:t>
      </w:r>
      <w:proofErr w:type="gramStart"/>
      <w:r w:rsidR="00D070F7">
        <w:rPr>
          <w:lang w:val="en-US"/>
        </w:rPr>
        <w:t>1)</w:t>
      </w:r>
      <w:proofErr w:type="spellStart"/>
      <w:r w:rsidR="00D070F7">
        <w:rPr>
          <w:vertAlign w:val="superscript"/>
          <w:lang w:val="en-US"/>
        </w:rPr>
        <w:t>th</w:t>
      </w:r>
      <w:proofErr w:type="spellEnd"/>
      <w:proofErr w:type="gramEnd"/>
      <w:r w:rsidR="00D070F7">
        <w:rPr>
          <w:lang w:val="en-US"/>
        </w:rPr>
        <w:t xml:space="preserve"> item like so: [1, 3, 5, 7, 2, 4, 6, 8].</w:t>
      </w:r>
    </w:p>
    <w:sectPr w:rsidR="00D070F7" w:rsidRPr="00D07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howes">
    <w15:presenceInfo w15:providerId="Windows Live" w15:userId="6482913252691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CA"/>
    <w:rsid w:val="0000133F"/>
    <w:rsid w:val="00170B2F"/>
    <w:rsid w:val="00291262"/>
    <w:rsid w:val="002A5700"/>
    <w:rsid w:val="002B4C9F"/>
    <w:rsid w:val="002F5E1C"/>
    <w:rsid w:val="00490F13"/>
    <w:rsid w:val="004E3E20"/>
    <w:rsid w:val="00500086"/>
    <w:rsid w:val="00503B6F"/>
    <w:rsid w:val="00535E02"/>
    <w:rsid w:val="006B04B5"/>
    <w:rsid w:val="00786DCA"/>
    <w:rsid w:val="008D2A79"/>
    <w:rsid w:val="009A2F2C"/>
    <w:rsid w:val="00A02EDC"/>
    <w:rsid w:val="00B238EC"/>
    <w:rsid w:val="00BD6583"/>
    <w:rsid w:val="00C747CA"/>
    <w:rsid w:val="00CA6260"/>
    <w:rsid w:val="00CE0F12"/>
    <w:rsid w:val="00D01794"/>
    <w:rsid w:val="00D070F7"/>
    <w:rsid w:val="00DD5BD3"/>
    <w:rsid w:val="00E24973"/>
    <w:rsid w:val="00E86344"/>
    <w:rsid w:val="00E8642E"/>
    <w:rsid w:val="00EC130B"/>
    <w:rsid w:val="00F526BB"/>
    <w:rsid w:val="00FB2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B2BC"/>
  <w15:chartTrackingRefBased/>
  <w15:docId w15:val="{6311B151-4748-4A49-9FF7-E6BE7AAE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DC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04B5"/>
    <w:rPr>
      <w:color w:val="808080"/>
    </w:rPr>
  </w:style>
  <w:style w:type="paragraph" w:styleId="BalloonText">
    <w:name w:val="Balloon Text"/>
    <w:basedOn w:val="Normal"/>
    <w:link w:val="BalloonTextChar"/>
    <w:uiPriority w:val="99"/>
    <w:semiHidden/>
    <w:unhideWhenUsed/>
    <w:rsid w:val="008D2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howes</dc:creator>
  <cp:keywords/>
  <dc:description/>
  <cp:lastModifiedBy>jacob howes</cp:lastModifiedBy>
  <cp:revision>13</cp:revision>
  <dcterms:created xsi:type="dcterms:W3CDTF">2018-12-05T18:28:00Z</dcterms:created>
  <dcterms:modified xsi:type="dcterms:W3CDTF">2019-01-18T09:12:00Z</dcterms:modified>
</cp:coreProperties>
</file>